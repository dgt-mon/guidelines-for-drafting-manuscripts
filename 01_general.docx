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70" w14:textId="7C83140F" w:rsidR="007F40ED" w:rsidRDefault="007F40ED" w:rsidP="007F40ED">
      <w:pPr>
        <w:pStyle w:val="Heading1"/>
      </w:pPr>
      <w:r>
        <w:t>General</w:t>
      </w:r>
      <w:r w:rsidR="009476CB">
        <w:t xml:space="preserve"> </w:t>
      </w:r>
      <w:r w:rsidR="00B644CC">
        <w:t>R</w:t>
      </w:r>
      <w:r w:rsidR="009476CB">
        <w:t>emarks</w:t>
      </w:r>
    </w:p>
    <w:p w14:paraId="446E9496" w14:textId="63978689" w:rsidR="007F40ED" w:rsidRDefault="007F40ED" w:rsidP="0054153E">
      <w:pPr>
        <w:pStyle w:val="BodyText"/>
        <w:jc w:val="both"/>
      </w:pPr>
      <w:r>
        <w:t xml:space="preserve">The document provides guidelines for the drafting of manuscripts as well as for their submission for publication using the </w:t>
      </w:r>
      <w:r w:rsidR="00E55176">
        <w:t>“</w:t>
      </w:r>
      <w:r w:rsidR="00A9664A">
        <w:t>D</w:t>
      </w:r>
      <w:r w:rsidR="00E55176">
        <w:t>igital</w:t>
      </w:r>
      <w:r w:rsidR="00A9664A">
        <w:t xml:space="preserve"> </w:t>
      </w:r>
      <w:r w:rsidR="4EC42F35">
        <w:t>Publication</w:t>
      </w:r>
      <w:r w:rsidR="00E55176">
        <w:t>”</w:t>
      </w:r>
      <w:r>
        <w:t xml:space="preserve"> </w:t>
      </w:r>
      <w:r w:rsidR="00A9664A">
        <w:t>platform</w:t>
      </w:r>
      <w:r w:rsidR="00E55176">
        <w:t xml:space="preserve"> for digital publishing</w:t>
      </w:r>
      <w:r w:rsidR="00A9664A">
        <w:t xml:space="preserve"> (</w:t>
      </w:r>
      <w:r w:rsidR="00F366D5">
        <w:t>also referenced as “the platform”</w:t>
      </w:r>
      <w:r w:rsidR="00A9664A">
        <w:t>)</w:t>
      </w:r>
      <w:r>
        <w:t>. Additional instructions that supplement these general guidelines may apply depending on the specific subject area.</w:t>
      </w:r>
      <w:r w:rsidR="00D366FD">
        <w:t xml:space="preserve"> These instructions have precedence, particularly in the case of conflicting guidelines/uncertainty.</w:t>
      </w:r>
    </w:p>
    <w:p w14:paraId="3908946F" w14:textId="356353B7" w:rsidR="00074430" w:rsidRDefault="00AA7491" w:rsidP="0054153E">
      <w:pPr>
        <w:pStyle w:val="BodyText"/>
        <w:jc w:val="both"/>
      </w:pPr>
      <w:r>
        <w:t>Please draft your manuscript using a standard word processing application (Microsoft Word</w:t>
      </w:r>
      <w:r w:rsidR="0CFBB046">
        <w:t xml:space="preserve"> in particular</w:t>
      </w:r>
      <w:r>
        <w:t xml:space="preserve">). </w:t>
      </w:r>
      <w:r w:rsidR="007F40ED">
        <w:t xml:space="preserve">You may use your own </w:t>
      </w:r>
      <w:r w:rsidR="5016E21B">
        <w:t>document</w:t>
      </w:r>
      <w:r w:rsidR="007F40ED">
        <w:t xml:space="preserve"> or the </w:t>
      </w:r>
      <w:r w:rsidR="612BDFFE">
        <w:t>manuscript template provided</w:t>
      </w:r>
      <w:r w:rsidR="007F40ED">
        <w:t>.</w:t>
      </w:r>
    </w:p>
    <w:p w14:paraId="5CBA3228" w14:textId="229BD067" w:rsidR="007F40ED" w:rsidRDefault="62B26FED" w:rsidP="0054153E">
      <w:pPr>
        <w:pStyle w:val="BodyText"/>
        <w:jc w:val="both"/>
      </w:pPr>
      <w:r>
        <w:t>To</w:t>
      </w:r>
      <w:r w:rsidR="007F40ED">
        <w:t xml:space="preserve"> ensure </w:t>
      </w:r>
      <w:r w:rsidR="002CF8D6">
        <w:t>smooth</w:t>
      </w:r>
      <w:r w:rsidR="007F40ED">
        <w:t xml:space="preserve"> digital processing, it is mandatory that all </w:t>
      </w:r>
      <w:r w:rsidR="3648E2D2">
        <w:t>documents</w:t>
      </w:r>
      <w:r w:rsidR="007F40ED">
        <w:t xml:space="preserve"> be submitted in a uniform format. Therefore, we require </w:t>
      </w:r>
      <w:r w:rsidR="2AD728F8">
        <w:t>the use of</w:t>
      </w:r>
      <w:r w:rsidR="007F40ED">
        <w:t xml:space="preserve"> standard</w:t>
      </w:r>
      <w:r w:rsidR="001F72F3">
        <w:t xml:space="preserve"> styles and </w:t>
      </w:r>
      <w:r w:rsidR="007F40ED">
        <w:t>file formats in your word processing software.</w:t>
      </w:r>
    </w:p>
    <w:p w14:paraId="249E7D6E" w14:textId="6472F4DA" w:rsidR="007F40ED" w:rsidRDefault="007F40ED" w:rsidP="0054153E">
      <w:pPr>
        <w:pStyle w:val="BodyText"/>
        <w:jc w:val="both"/>
      </w:pPr>
      <w:r>
        <w:t xml:space="preserve">To help you with compilation of your manuscript, we offer the manuscript template. The template is compatible with Word 2007 or higher and contains basic style formats that fulfill our requirements with respect to structure, typography, and layout. </w:t>
      </w:r>
      <w:r w:rsidR="001C3746">
        <w:t xml:space="preserve">Contact </w:t>
      </w:r>
      <w:hyperlink r:id="rId9" w:history="1">
        <w:r w:rsidR="001C3746" w:rsidRPr="00FA4014">
          <w:rPr>
            <w:rStyle w:val="Hyperlink"/>
          </w:rPr>
          <w:t>pawel.kaminski@uni.lu</w:t>
        </w:r>
      </w:hyperlink>
      <w:r w:rsidR="001C3746">
        <w:t xml:space="preserve"> or </w:t>
      </w:r>
      <w:hyperlink r:id="rId10" w:history="1">
        <w:r w:rsidR="001C3746" w:rsidRPr="00FA4014">
          <w:rPr>
            <w:rStyle w:val="Hyperlink"/>
          </w:rPr>
          <w:t>anton.borlinghaus@degruyter.com</w:t>
        </w:r>
      </w:hyperlink>
      <w:r w:rsidR="001C3746">
        <w:t xml:space="preserve"> to get the newest </w:t>
      </w:r>
      <w:r w:rsidR="00D8230E">
        <w:t xml:space="preserve">manuscript </w:t>
      </w:r>
      <w:r w:rsidR="001C3746">
        <w:t>template.</w:t>
      </w:r>
    </w:p>
    <w:p w14:paraId="2499AAA9" w14:textId="77777777" w:rsidR="00A2271B" w:rsidRDefault="00A2271B" w:rsidP="007F40ED">
      <w:pPr>
        <w:pStyle w:val="BodyText"/>
      </w:pPr>
    </w:p>
    <w:p w14:paraId="4FF2C6FD" w14:textId="58209677" w:rsidR="007F40ED" w:rsidRDefault="007F40ED" w:rsidP="003F4A25">
      <w:pPr>
        <w:pStyle w:val="Heading2"/>
      </w:pPr>
      <w:r>
        <w:t>Manuscript Submission</w:t>
      </w:r>
    </w:p>
    <w:p w14:paraId="20F0BC94" w14:textId="2FEA8597" w:rsidR="00FE0265" w:rsidRDefault="00293655" w:rsidP="00797E0D">
      <w:pPr>
        <w:pStyle w:val="BodyText"/>
        <w:jc w:val="both"/>
      </w:pPr>
      <w:r>
        <w:t xml:space="preserve">The </w:t>
      </w:r>
      <w:r w:rsidR="00354FBC">
        <w:t xml:space="preserve">development team is </w:t>
      </w:r>
      <w:r w:rsidR="00223E07">
        <w:t xml:space="preserve">currently </w:t>
      </w:r>
      <w:r w:rsidR="00354FBC">
        <w:t>working on a user interface, where authors will be able to upload their manuscripts.</w:t>
      </w:r>
      <w:r w:rsidR="00303764">
        <w:t xml:space="preserve"> Until this </w:t>
      </w:r>
      <w:r w:rsidR="00223E07">
        <w:t xml:space="preserve">feature is </w:t>
      </w:r>
      <w:r w:rsidR="00303764">
        <w:t>finished, please follow the following temporary procedure</w:t>
      </w:r>
      <w:r w:rsidR="004523A4">
        <w:t xml:space="preserve"> to submit your manuscript</w:t>
      </w:r>
      <w:r w:rsidR="00303764">
        <w:t>:</w:t>
      </w:r>
    </w:p>
    <w:p w14:paraId="547AB695" w14:textId="683DEF50" w:rsidR="00870983" w:rsidRDefault="00E35E7B" w:rsidP="00303764">
      <w:pPr>
        <w:pStyle w:val="BodyText"/>
        <w:numPr>
          <w:ilvl w:val="0"/>
          <w:numId w:val="40"/>
        </w:numPr>
        <w:jc w:val="both"/>
      </w:pPr>
      <w:r>
        <w:t>S</w:t>
      </w:r>
      <w:r w:rsidR="002C7A79">
        <w:t xml:space="preserve">end </w:t>
      </w:r>
      <w:r w:rsidR="006E35C3">
        <w:t xml:space="preserve">an email to </w:t>
      </w:r>
      <w:hyperlink r:id="rId11" w:history="1">
        <w:r w:rsidR="006E35C3" w:rsidRPr="00FA4014">
          <w:rPr>
            <w:rStyle w:val="Hyperlink"/>
          </w:rPr>
          <w:t>pawel.kaminski@uni.lu</w:t>
        </w:r>
      </w:hyperlink>
      <w:r w:rsidR="00496F68">
        <w:t xml:space="preserve"> (cc: </w:t>
      </w:r>
      <w:r w:rsidR="004C5AE7" w:rsidRPr="004C5AE7">
        <w:t>anton.borlinghaus@degruyter.com</w:t>
      </w:r>
      <w:r w:rsidR="00496F68">
        <w:t>)</w:t>
      </w:r>
      <w:r w:rsidR="004523A4">
        <w:t>, stating all appropriate data about the book</w:t>
      </w:r>
      <w:r w:rsidR="00870983">
        <w:t>:</w:t>
      </w:r>
    </w:p>
    <w:p w14:paraId="49CA6CB7" w14:textId="4790C1E6" w:rsidR="00870983" w:rsidRDefault="00870983" w:rsidP="00870983">
      <w:pPr>
        <w:pStyle w:val="BodyText"/>
        <w:numPr>
          <w:ilvl w:val="1"/>
          <w:numId w:val="40"/>
        </w:numPr>
        <w:jc w:val="both"/>
      </w:pPr>
      <w:r>
        <w:t>title of the book,</w:t>
      </w:r>
    </w:p>
    <w:p w14:paraId="69563262" w14:textId="0606B13F" w:rsidR="00303764" w:rsidRDefault="00870983" w:rsidP="00870983">
      <w:pPr>
        <w:pStyle w:val="BodyText"/>
        <w:numPr>
          <w:ilvl w:val="1"/>
          <w:numId w:val="40"/>
        </w:numPr>
        <w:jc w:val="both"/>
      </w:pPr>
      <w:r>
        <w:t>list of authors,</w:t>
      </w:r>
    </w:p>
    <w:p w14:paraId="5ED34282" w14:textId="59B78CC2" w:rsidR="004F4963" w:rsidRDefault="004F4963" w:rsidP="00870983">
      <w:pPr>
        <w:pStyle w:val="BodyText"/>
        <w:numPr>
          <w:ilvl w:val="1"/>
          <w:numId w:val="40"/>
        </w:numPr>
        <w:jc w:val="both"/>
      </w:pPr>
      <w:r>
        <w:t>short description (optional),</w:t>
      </w:r>
    </w:p>
    <w:p w14:paraId="7044079D" w14:textId="0D283BDE" w:rsidR="00870983" w:rsidRDefault="00870983" w:rsidP="00870983">
      <w:pPr>
        <w:pStyle w:val="BodyText"/>
        <w:numPr>
          <w:ilvl w:val="1"/>
          <w:numId w:val="40"/>
        </w:numPr>
        <w:jc w:val="both"/>
      </w:pPr>
      <w:r>
        <w:t xml:space="preserve">slug </w:t>
      </w:r>
      <w:r w:rsidR="002D5559">
        <w:t xml:space="preserve">proposal </w:t>
      </w:r>
      <w:r>
        <w:t>(</w:t>
      </w:r>
      <w:r w:rsidR="002D5559">
        <w:t>unique identifier which will appear in the book URL)</w:t>
      </w:r>
      <w:r w:rsidR="009E35FB">
        <w:t>,</w:t>
      </w:r>
    </w:p>
    <w:p w14:paraId="64E24FCD" w14:textId="1DD94B3E" w:rsidR="009E35FB" w:rsidRDefault="00E35E7B" w:rsidP="003F4A25">
      <w:pPr>
        <w:pStyle w:val="BodyText"/>
        <w:numPr>
          <w:ilvl w:val="1"/>
          <w:numId w:val="40"/>
        </w:numPr>
        <w:jc w:val="both"/>
      </w:pPr>
      <w:r>
        <w:t xml:space="preserve">list of </w:t>
      </w:r>
      <w:r w:rsidR="001F7ABB">
        <w:t xml:space="preserve">files </w:t>
      </w:r>
      <w:r w:rsidR="008F63BF">
        <w:t>sorted by</w:t>
      </w:r>
      <w:r w:rsidR="001F7ABB">
        <w:t xml:space="preserve"> order </w:t>
      </w:r>
      <w:r w:rsidR="008F63BF">
        <w:t>in</w:t>
      </w:r>
      <w:r w:rsidR="001F7ABB">
        <w:t xml:space="preserve"> which they should </w:t>
      </w:r>
      <w:r w:rsidR="008F63BF">
        <w:t>appear</w:t>
      </w:r>
      <w:r w:rsidR="001F7ABB">
        <w:t xml:space="preserve"> in the book</w:t>
      </w:r>
      <w:r>
        <w:t>.</w:t>
      </w:r>
    </w:p>
    <w:p w14:paraId="7A59A22A" w14:textId="1DA9408E" w:rsidR="005A2709" w:rsidRDefault="005A2709" w:rsidP="00303764">
      <w:pPr>
        <w:pStyle w:val="BodyText"/>
        <w:numPr>
          <w:ilvl w:val="0"/>
          <w:numId w:val="40"/>
        </w:numPr>
        <w:jc w:val="both"/>
      </w:pPr>
      <w:r>
        <w:t>You will be provided with a</w:t>
      </w:r>
      <w:r w:rsidR="00DE2DB2">
        <w:t>n</w:t>
      </w:r>
      <w:r>
        <w:t xml:space="preserve"> OneDrive space</w:t>
      </w:r>
      <w:r w:rsidR="00DE2DB2">
        <w:t>. Please upload your manuscript there as described in the Submission Structure section.</w:t>
      </w:r>
    </w:p>
    <w:p w14:paraId="47DDC8A3" w14:textId="2ACDC2FC" w:rsidR="006E35C3" w:rsidRDefault="006B4DE3" w:rsidP="00303764">
      <w:pPr>
        <w:pStyle w:val="BodyText"/>
        <w:numPr>
          <w:ilvl w:val="0"/>
          <w:numId w:val="40"/>
        </w:numPr>
        <w:jc w:val="both"/>
      </w:pPr>
      <w:r>
        <w:t xml:space="preserve">Please collaborate with the editor on the files in the </w:t>
      </w:r>
      <w:r w:rsidR="00223E07">
        <w:t>OneDrive space</w:t>
      </w:r>
      <w:r w:rsidR="008A6A0D">
        <w:t xml:space="preserve"> and add any changes to those files</w:t>
      </w:r>
      <w:r w:rsidR="00223E07">
        <w:t>.</w:t>
      </w:r>
      <w:r w:rsidR="00F1713E">
        <w:t xml:space="preserve"> Do not create duplicated files</w:t>
      </w:r>
      <w:r w:rsidR="0059353A">
        <w:t>,</w:t>
      </w:r>
      <w:r w:rsidR="00F1713E">
        <w:t xml:space="preserve"> </w:t>
      </w:r>
      <w:r w:rsidR="007B588F">
        <w:t xml:space="preserve">because then both files </w:t>
      </w:r>
      <w:r w:rsidR="00F1713E">
        <w:t xml:space="preserve">will be present </w:t>
      </w:r>
      <w:r w:rsidR="007B588F">
        <w:t>in the digital version of your book.</w:t>
      </w:r>
    </w:p>
    <w:p w14:paraId="1CFDA435" w14:textId="0A4883D6" w:rsidR="006659A1" w:rsidRDefault="006659A1" w:rsidP="003F4A25">
      <w:pPr>
        <w:pStyle w:val="BodyText"/>
        <w:numPr>
          <w:ilvl w:val="0"/>
          <w:numId w:val="40"/>
        </w:numPr>
        <w:jc w:val="both"/>
      </w:pPr>
      <w:r>
        <w:lastRenderedPageBreak/>
        <w:t xml:space="preserve">Ask </w:t>
      </w:r>
      <w:hyperlink r:id="rId12" w:history="1">
        <w:r w:rsidRPr="00FA4014">
          <w:rPr>
            <w:rStyle w:val="Hyperlink"/>
          </w:rPr>
          <w:t>pawel.kaminski@uni.lu</w:t>
        </w:r>
      </w:hyperlink>
      <w:r>
        <w:t xml:space="preserve"> to turn on the transformation script. When the script is </w:t>
      </w:r>
      <w:r w:rsidR="00823418">
        <w:t>running</w:t>
      </w:r>
      <w:r>
        <w:t xml:space="preserve">, contents of the OneDrive </w:t>
      </w:r>
      <w:r w:rsidR="000C1193">
        <w:t>space will be processed and uploaded to the Internet</w:t>
      </w:r>
      <w:r w:rsidR="00823418">
        <w:t xml:space="preserve"> as a digital version of your manuscript. Check if your manuscript is processed correctly.</w:t>
      </w:r>
      <w:r w:rsidR="000C1193">
        <w:t xml:space="preserve"> </w:t>
      </w:r>
    </w:p>
    <w:p w14:paraId="7D69B97A" w14:textId="77777777" w:rsidR="007F40ED" w:rsidRDefault="007F40ED" w:rsidP="007F40ED">
      <w:pPr>
        <w:pStyle w:val="BodyText"/>
      </w:pPr>
    </w:p>
    <w:p w14:paraId="60027F41" w14:textId="4A36BFD7" w:rsidR="008A6A0D" w:rsidRDefault="008A6A0D" w:rsidP="008A6A0D">
      <w:pPr>
        <w:pStyle w:val="BodyText"/>
      </w:pPr>
      <w:r>
        <w:t>:::{important}</w:t>
      </w:r>
      <w:r>
        <w:br/>
        <w:t xml:space="preserve">When working on the files in OneDrive, do not </w:t>
      </w:r>
      <w:r w:rsidR="00BE3884">
        <w:t>create cop</w:t>
      </w:r>
      <w:r w:rsidR="00CB5127">
        <w:t>ies</w:t>
      </w:r>
      <w:r w:rsidR="00BE3884">
        <w:t xml:space="preserve"> of those files for your changes.</w:t>
      </w:r>
      <w:r w:rsidR="00CB0081">
        <w:t xml:space="preserve"> E.g. when making changes to `somefile.docx`, don’t create `somefile_mychanges.docx` file.</w:t>
      </w:r>
      <w:r w:rsidR="000D5B9A">
        <w:t xml:space="preserve"> Remember that the platform will render all valid files present in the OneDrive to digital version</w:t>
      </w:r>
      <w:r w:rsidR="00175CB1">
        <w:t>s</w:t>
      </w:r>
      <w:r w:rsidR="000D5B9A">
        <w:t xml:space="preserve"> accessible via </w:t>
      </w:r>
      <w:r w:rsidR="004638B7">
        <w:t>the I</w:t>
      </w:r>
      <w:r w:rsidR="000D5B9A">
        <w:t xml:space="preserve">nternet. When you duplicate a file, you </w:t>
      </w:r>
      <w:r w:rsidR="004638B7">
        <w:t>are also creating duplicated digital versions accessible via the Internet.</w:t>
      </w:r>
      <w:r>
        <w:br/>
        <w:t>:::</w:t>
      </w:r>
    </w:p>
    <w:p w14:paraId="1FBE0DD9" w14:textId="77777777" w:rsidR="008A6A0D" w:rsidRDefault="008A6A0D" w:rsidP="007F40ED">
      <w:pPr>
        <w:pStyle w:val="BodyText"/>
      </w:pPr>
    </w:p>
    <w:p w14:paraId="5DABB19A" w14:textId="338C446C" w:rsidR="008D322D" w:rsidRDefault="008D322D" w:rsidP="007F40ED">
      <w:pPr>
        <w:pStyle w:val="BodyText"/>
      </w:pPr>
      <w:r>
        <w:t xml:space="preserve">Please remember to upload </w:t>
      </w:r>
      <w:r w:rsidR="00D953A1">
        <w:t>all the files included in your manuscript to the `assets` folder</w:t>
      </w:r>
      <w:r w:rsidR="00190245">
        <w:t xml:space="preserve"> in the OneDrive space you were given</w:t>
      </w:r>
      <w:r w:rsidR="00D953A1">
        <w:t>.</w:t>
      </w:r>
      <w:r w:rsidR="0008149C">
        <w:t xml:space="preserve"> This includes all the images, videos, datasets and other files.</w:t>
      </w:r>
      <w:r w:rsidR="00F23481">
        <w:t xml:space="preserve"> Be sure to follow the guidelines specified in the Submission Structure</w:t>
      </w:r>
      <w:r w:rsidR="00A643A6">
        <w:t xml:space="preserve"> section</w:t>
      </w:r>
      <w:r w:rsidR="00F23481">
        <w:t>.</w:t>
      </w:r>
    </w:p>
    <w:p w14:paraId="72754CFE" w14:textId="77777777" w:rsidR="008D322D" w:rsidRDefault="008D322D" w:rsidP="007F40ED">
      <w:pPr>
        <w:pStyle w:val="BodyText"/>
      </w:pPr>
    </w:p>
    <w:p w14:paraId="2FC8ACE1" w14:textId="30FDF51F" w:rsidR="007F40ED" w:rsidRDefault="007F40ED" w:rsidP="009E6485">
      <w:pPr>
        <w:pStyle w:val="Heading2"/>
      </w:pPr>
      <w:r>
        <w:t>File Formats</w:t>
      </w:r>
    </w:p>
    <w:p w14:paraId="6B55D947" w14:textId="1ABC7C76" w:rsidR="004B1334" w:rsidRDefault="004B1334" w:rsidP="004B1334">
      <w:pPr>
        <w:pStyle w:val="BodyText"/>
      </w:pPr>
      <w:r>
        <w:t xml:space="preserve">:::{important} </w:t>
      </w:r>
      <w:r>
        <w:br/>
      </w:r>
      <w:r w:rsidR="006A5B35">
        <w:t xml:space="preserve">Manuscripts should be submitted in a `.docx` file format. </w:t>
      </w:r>
      <w:r w:rsidR="00DB08B8">
        <w:t>We also accept chapters written in `.</w:t>
      </w:r>
      <w:proofErr w:type="spellStart"/>
      <w:r w:rsidR="00DB08B8">
        <w:t>ipynb</w:t>
      </w:r>
      <w:proofErr w:type="spellEnd"/>
      <w:r w:rsidR="00DB08B8">
        <w:t xml:space="preserve">` files, although </w:t>
      </w:r>
      <w:r w:rsidR="000C7664">
        <w:t xml:space="preserve">the recommended way of including visualizations, charts, diagrams, maps, </w:t>
      </w:r>
      <w:proofErr w:type="spellStart"/>
      <w:r w:rsidR="00096034">
        <w:t>jupyter</w:t>
      </w:r>
      <w:proofErr w:type="spellEnd"/>
      <w:r w:rsidR="00096034">
        <w:t xml:space="preserve"> notebooks, </w:t>
      </w:r>
      <w:r w:rsidR="000C7664">
        <w:t>etc. is by including them in `.docx` files.</w:t>
      </w:r>
      <w:r w:rsidR="00A3027E">
        <w:t xml:space="preserve"> </w:t>
      </w:r>
      <w:r w:rsidR="00D129BF">
        <w:t xml:space="preserve">As an author you are required </w:t>
      </w:r>
      <w:r w:rsidR="002455AC">
        <w:t xml:space="preserve">to </w:t>
      </w:r>
      <w:r w:rsidR="00544DF5">
        <w:t>upload</w:t>
      </w:r>
      <w:r w:rsidR="00D129BF">
        <w:t xml:space="preserve"> all the files included in you manuscript</w:t>
      </w:r>
      <w:r w:rsidR="002455AC">
        <w:t xml:space="preserve"> </w:t>
      </w:r>
      <w:r w:rsidR="00544DF5">
        <w:t>to</w:t>
      </w:r>
      <w:r w:rsidR="002455AC">
        <w:t xml:space="preserve"> the `assets` folder.</w:t>
      </w:r>
      <w:r>
        <w:br/>
        <w:t>:::</w:t>
      </w:r>
    </w:p>
    <w:p w14:paraId="48EA9B55" w14:textId="77777777" w:rsidR="004B1334" w:rsidRDefault="004B1334" w:rsidP="00812034">
      <w:pPr>
        <w:pStyle w:val="BodyText"/>
        <w:jc w:val="both"/>
        <w:rPr>
          <w:b/>
          <w:bCs/>
        </w:rPr>
      </w:pPr>
    </w:p>
    <w:p w14:paraId="4A688CEA" w14:textId="57AB580E" w:rsidR="00FE5D47" w:rsidRDefault="00FE5D47" w:rsidP="00812034">
      <w:pPr>
        <w:pStyle w:val="BodyText"/>
        <w:jc w:val="both"/>
      </w:pPr>
      <w:r w:rsidRPr="00F964E7">
        <w:rPr>
          <w:b/>
          <w:bCs/>
        </w:rPr>
        <w:t xml:space="preserve">Manuscripts should be written and submitted </w:t>
      </w:r>
      <w:r w:rsidR="00AF7E32" w:rsidRPr="00F964E7">
        <w:rPr>
          <w:b/>
          <w:bCs/>
        </w:rPr>
        <w:t xml:space="preserve">specifically </w:t>
      </w:r>
      <w:r w:rsidRPr="00F964E7">
        <w:rPr>
          <w:b/>
          <w:bCs/>
        </w:rPr>
        <w:t xml:space="preserve">in </w:t>
      </w:r>
      <w:r w:rsidR="00292B2B" w:rsidRPr="00F964E7">
        <w:rPr>
          <w:b/>
          <w:bCs/>
        </w:rPr>
        <w:t>a `.docx` file format.</w:t>
      </w:r>
      <w:r w:rsidR="00292B2B">
        <w:t xml:space="preserve"> This is the default file extension produced by the most common word processing software – Microsoft Word.</w:t>
      </w:r>
      <w:r w:rsidR="00D806C8">
        <w:t xml:space="preserve"> Other file formats, like </w:t>
      </w:r>
      <w:r w:rsidR="00071625">
        <w:t>`.pages` created in Apple Pages</w:t>
      </w:r>
      <w:r w:rsidR="00605DE0">
        <w:t xml:space="preserve"> </w:t>
      </w:r>
      <w:r w:rsidR="00A07DCF">
        <w:t>or `.</w:t>
      </w:r>
      <w:proofErr w:type="spellStart"/>
      <w:r w:rsidR="00A07DCF">
        <w:t>gdoc</w:t>
      </w:r>
      <w:proofErr w:type="spellEnd"/>
      <w:r w:rsidR="00A07DCF">
        <w:t xml:space="preserve">` </w:t>
      </w:r>
      <w:r w:rsidR="00117B33">
        <w:t xml:space="preserve">saved from Google Doc will </w:t>
      </w:r>
      <w:r w:rsidR="00117B33" w:rsidRPr="00F964E7">
        <w:rPr>
          <w:i/>
          <w:iCs/>
        </w:rPr>
        <w:t>not</w:t>
      </w:r>
      <w:r w:rsidR="00117B33">
        <w:t xml:space="preserve"> work. In </w:t>
      </w:r>
      <w:r w:rsidR="694FE585">
        <w:t>the case</w:t>
      </w:r>
      <w:r w:rsidR="00117B33">
        <w:t xml:space="preserve"> of manuscripts written in those </w:t>
      </w:r>
      <w:r w:rsidR="00AE027C">
        <w:t xml:space="preserve">unsupported </w:t>
      </w:r>
      <w:r w:rsidR="00117B33">
        <w:t>file formats</w:t>
      </w:r>
      <w:r w:rsidR="00A56BD8">
        <w:t xml:space="preserve"> </w:t>
      </w:r>
      <w:r w:rsidR="00AE027C">
        <w:t xml:space="preserve">input </w:t>
      </w:r>
      <w:r w:rsidR="00812034">
        <w:t>files</w:t>
      </w:r>
      <w:r w:rsidR="00117B33">
        <w:t xml:space="preserve"> should be first</w:t>
      </w:r>
      <w:r w:rsidR="00812034">
        <w:t xml:space="preserve"> transformed to `.docx` in order to submit them to the platform.</w:t>
      </w:r>
    </w:p>
    <w:p w14:paraId="29C85AC6" w14:textId="17EAEBBB" w:rsidR="00F964E7" w:rsidRDefault="00F964E7" w:rsidP="00F964E7">
      <w:pPr>
        <w:pStyle w:val="BodyText"/>
        <w:jc w:val="both"/>
      </w:pPr>
    </w:p>
    <w:p w14:paraId="217ABFB0" w14:textId="77777777" w:rsidR="00C67EE1" w:rsidRDefault="00C67EE1" w:rsidP="007F40ED">
      <w:pPr>
        <w:pStyle w:val="BodyText"/>
      </w:pPr>
    </w:p>
    <w:tbl>
      <w:tblPr>
        <w:tblStyle w:val="TableGrid"/>
        <w:tblW w:w="0" w:type="auto"/>
        <w:tblLook w:val="04A0" w:firstRow="1" w:lastRow="0" w:firstColumn="1" w:lastColumn="0" w:noHBand="0" w:noVBand="1"/>
      </w:tblPr>
      <w:tblGrid>
        <w:gridCol w:w="4675"/>
        <w:gridCol w:w="4675"/>
      </w:tblGrid>
      <w:tr w:rsidR="008C3410" w14:paraId="306A10B9" w14:textId="77777777" w:rsidTr="52CF2853">
        <w:tc>
          <w:tcPr>
            <w:tcW w:w="4675" w:type="dxa"/>
          </w:tcPr>
          <w:p w14:paraId="693372FE" w14:textId="4295C9D1" w:rsidR="008C3410" w:rsidRPr="00CA72BF" w:rsidRDefault="7C1D6B8B" w:rsidP="007F40ED">
            <w:pPr>
              <w:pStyle w:val="BodyText"/>
              <w:rPr>
                <w:b/>
                <w:bCs/>
              </w:rPr>
            </w:pPr>
            <w:r w:rsidRPr="52CF2853">
              <w:rPr>
                <w:b/>
                <w:bCs/>
              </w:rPr>
              <w:t>Role of a file</w:t>
            </w:r>
          </w:p>
        </w:tc>
        <w:tc>
          <w:tcPr>
            <w:tcW w:w="4675" w:type="dxa"/>
          </w:tcPr>
          <w:p w14:paraId="75CF6531" w14:textId="598FF86A" w:rsidR="008C3410" w:rsidRPr="00CA72BF" w:rsidRDefault="7C1D6B8B" w:rsidP="007F40ED">
            <w:pPr>
              <w:pStyle w:val="BodyText"/>
              <w:rPr>
                <w:b/>
                <w:bCs/>
              </w:rPr>
            </w:pPr>
            <w:r w:rsidRPr="52CF2853">
              <w:rPr>
                <w:b/>
                <w:bCs/>
              </w:rPr>
              <w:t>Accepted file format</w:t>
            </w:r>
          </w:p>
        </w:tc>
      </w:tr>
      <w:tr w:rsidR="008C3410" w14:paraId="475C4970" w14:textId="77777777" w:rsidTr="52CF2853">
        <w:tc>
          <w:tcPr>
            <w:tcW w:w="4675" w:type="dxa"/>
          </w:tcPr>
          <w:p w14:paraId="70104FDD" w14:textId="70FFD499" w:rsidR="008C3410" w:rsidRDefault="00AD2A3B" w:rsidP="007F40ED">
            <w:pPr>
              <w:pStyle w:val="BodyText"/>
            </w:pPr>
            <w:r>
              <w:t xml:space="preserve">Narrative </w:t>
            </w:r>
            <w:r w:rsidR="00821A52">
              <w:t>expression</w:t>
            </w:r>
          </w:p>
        </w:tc>
        <w:tc>
          <w:tcPr>
            <w:tcW w:w="4675" w:type="dxa"/>
          </w:tcPr>
          <w:p w14:paraId="3CD4B624" w14:textId="6129131F" w:rsidR="008C3410" w:rsidRPr="00CA72BF" w:rsidRDefault="00CA72BF" w:rsidP="007F40ED">
            <w:pPr>
              <w:pStyle w:val="BodyText"/>
              <w:rPr>
                <w:i/>
                <w:iCs/>
              </w:rPr>
            </w:pPr>
            <w:r w:rsidRPr="00CA72BF">
              <w:rPr>
                <w:i/>
                <w:iCs/>
              </w:rPr>
              <w:t>docx</w:t>
            </w:r>
          </w:p>
        </w:tc>
      </w:tr>
      <w:tr w:rsidR="008C3410" w14:paraId="23C22F79" w14:textId="77777777" w:rsidTr="52CF2853">
        <w:tc>
          <w:tcPr>
            <w:tcW w:w="4675" w:type="dxa"/>
          </w:tcPr>
          <w:p w14:paraId="3A7A16AB" w14:textId="35323513" w:rsidR="008C3410" w:rsidRDefault="00461AB5" w:rsidP="007F40ED">
            <w:pPr>
              <w:pStyle w:val="BodyText"/>
            </w:pPr>
            <w:r>
              <w:lastRenderedPageBreak/>
              <w:t>Notebooks with code</w:t>
            </w:r>
          </w:p>
        </w:tc>
        <w:tc>
          <w:tcPr>
            <w:tcW w:w="4675" w:type="dxa"/>
          </w:tcPr>
          <w:p w14:paraId="78C474CF" w14:textId="46D39DA7" w:rsidR="008C3410" w:rsidRPr="00CA72BF" w:rsidRDefault="00CA72BF" w:rsidP="007F40ED">
            <w:pPr>
              <w:pStyle w:val="BodyText"/>
              <w:rPr>
                <w:i/>
                <w:iCs/>
              </w:rPr>
            </w:pPr>
            <w:proofErr w:type="spellStart"/>
            <w:r w:rsidRPr="00CA72BF">
              <w:rPr>
                <w:i/>
                <w:iCs/>
              </w:rPr>
              <w:t>ipynb</w:t>
            </w:r>
            <w:proofErr w:type="spellEnd"/>
          </w:p>
        </w:tc>
      </w:tr>
    </w:tbl>
    <w:p w14:paraId="259D3CAD" w14:textId="77777777" w:rsidR="007F40ED" w:rsidRDefault="007F40ED" w:rsidP="007F40ED">
      <w:pPr>
        <w:pStyle w:val="BodyText"/>
      </w:pPr>
    </w:p>
    <w:p w14:paraId="71CFE815" w14:textId="7A6F3E9D" w:rsidR="00AD6A6B" w:rsidRDefault="00AD6A6B" w:rsidP="007F40ED">
      <w:pPr>
        <w:pStyle w:val="BodyText"/>
      </w:pPr>
      <w:r>
        <w:t xml:space="preserve">In those files you can include </w:t>
      </w:r>
      <w:r w:rsidR="00D37674">
        <w:t xml:space="preserve">other assets, like images or videos, but you should remember to upload them to the </w:t>
      </w:r>
      <w:r w:rsidR="003B5E06">
        <w:t>`assets` folder and write a correct reference to those files inside of `.docx` or `.</w:t>
      </w:r>
      <w:proofErr w:type="spellStart"/>
      <w:r w:rsidR="003B5E06">
        <w:t>ipynb</w:t>
      </w:r>
      <w:proofErr w:type="spellEnd"/>
      <w:r w:rsidR="003B5E06">
        <w:t>` file.</w:t>
      </w:r>
    </w:p>
    <w:p w14:paraId="575FDA80" w14:textId="77777777" w:rsidR="00AD6A6B" w:rsidRDefault="00AD6A6B" w:rsidP="007F40ED">
      <w:pPr>
        <w:pStyle w:val="BodyText"/>
      </w:pPr>
    </w:p>
    <w:tbl>
      <w:tblPr>
        <w:tblStyle w:val="TableGrid"/>
        <w:tblW w:w="0" w:type="auto"/>
        <w:tblLook w:val="04A0" w:firstRow="1" w:lastRow="0" w:firstColumn="1" w:lastColumn="0" w:noHBand="0" w:noVBand="1"/>
      </w:tblPr>
      <w:tblGrid>
        <w:gridCol w:w="4675"/>
        <w:gridCol w:w="4675"/>
      </w:tblGrid>
      <w:tr w:rsidR="00AD6A6B" w:rsidRPr="00CA72BF" w14:paraId="73F2FCA1" w14:textId="77777777" w:rsidTr="006F0E1F">
        <w:tc>
          <w:tcPr>
            <w:tcW w:w="4675" w:type="dxa"/>
          </w:tcPr>
          <w:p w14:paraId="3664B117" w14:textId="77777777" w:rsidR="00AD6A6B" w:rsidRDefault="00AD6A6B" w:rsidP="006F0E1F">
            <w:pPr>
              <w:pStyle w:val="BodyText"/>
            </w:pPr>
            <w:r>
              <w:t>Illustrations</w:t>
            </w:r>
          </w:p>
        </w:tc>
        <w:tc>
          <w:tcPr>
            <w:tcW w:w="4675" w:type="dxa"/>
          </w:tcPr>
          <w:p w14:paraId="4FEA8B68" w14:textId="5C4B480D" w:rsidR="00AD6A6B" w:rsidRPr="00CA72BF" w:rsidRDefault="00AD6A6B" w:rsidP="006F0E1F">
            <w:pPr>
              <w:pStyle w:val="BodyText"/>
              <w:rPr>
                <w:i/>
                <w:iCs/>
              </w:rPr>
            </w:pPr>
            <w:r w:rsidRPr="004C0148">
              <w:rPr>
                <w:i/>
                <w:iCs/>
              </w:rPr>
              <w:t>jpg, jpeg, ti</w:t>
            </w:r>
            <w:r>
              <w:rPr>
                <w:i/>
                <w:iCs/>
              </w:rPr>
              <w:t>f</w:t>
            </w:r>
            <w:r w:rsidRPr="004C0148">
              <w:rPr>
                <w:i/>
                <w:iCs/>
              </w:rPr>
              <w:t>f</w:t>
            </w:r>
            <w:r w:rsidR="005C64AA">
              <w:rPr>
                <w:i/>
                <w:iCs/>
              </w:rPr>
              <w:t>,</w:t>
            </w:r>
            <w:r w:rsidRPr="004C0148">
              <w:rPr>
                <w:i/>
                <w:iCs/>
              </w:rPr>
              <w:t xml:space="preserve"> </w:t>
            </w:r>
            <w:proofErr w:type="spellStart"/>
            <w:r w:rsidRPr="004C0148">
              <w:rPr>
                <w:i/>
                <w:iCs/>
              </w:rPr>
              <w:t>png</w:t>
            </w:r>
            <w:proofErr w:type="spellEnd"/>
          </w:p>
        </w:tc>
      </w:tr>
      <w:tr w:rsidR="00AD6A6B" w:rsidRPr="004C0148" w14:paraId="6E26927E" w14:textId="77777777" w:rsidTr="006F0E1F">
        <w:tc>
          <w:tcPr>
            <w:tcW w:w="4675" w:type="dxa"/>
          </w:tcPr>
          <w:p w14:paraId="4BD2A340" w14:textId="77777777" w:rsidR="00AD6A6B" w:rsidRDefault="00AD6A6B" w:rsidP="006F0E1F">
            <w:pPr>
              <w:pStyle w:val="BodyText"/>
            </w:pPr>
            <w:r>
              <w:t>Video</w:t>
            </w:r>
          </w:p>
        </w:tc>
        <w:tc>
          <w:tcPr>
            <w:tcW w:w="4675" w:type="dxa"/>
          </w:tcPr>
          <w:p w14:paraId="6ACDA457" w14:textId="404ECDE8" w:rsidR="00AD6A6B" w:rsidRPr="004C0148" w:rsidRDefault="005C64AA" w:rsidP="006F0E1F">
            <w:pPr>
              <w:pStyle w:val="BodyText"/>
              <w:rPr>
                <w:i/>
                <w:iCs/>
              </w:rPr>
            </w:pPr>
            <w:r>
              <w:rPr>
                <w:i/>
                <w:iCs/>
              </w:rPr>
              <w:t>mp4</w:t>
            </w:r>
          </w:p>
        </w:tc>
      </w:tr>
      <w:tr w:rsidR="00AD6A6B" w:rsidRPr="004C0148" w14:paraId="7BD499E5" w14:textId="77777777" w:rsidTr="006F0E1F">
        <w:tc>
          <w:tcPr>
            <w:tcW w:w="4675" w:type="dxa"/>
          </w:tcPr>
          <w:p w14:paraId="58CED366" w14:textId="0F202111" w:rsidR="00AD6A6B" w:rsidRDefault="005C64AA" w:rsidP="006F0E1F">
            <w:pPr>
              <w:pStyle w:val="BodyText"/>
            </w:pPr>
            <w:r>
              <w:t>Interactive e</w:t>
            </w:r>
            <w:r w:rsidR="00AD6A6B">
              <w:t>lements</w:t>
            </w:r>
            <w:r>
              <w:t xml:space="preserve"> for the digital version</w:t>
            </w:r>
          </w:p>
        </w:tc>
        <w:tc>
          <w:tcPr>
            <w:tcW w:w="4675" w:type="dxa"/>
          </w:tcPr>
          <w:p w14:paraId="1190D1FD" w14:textId="3169611E" w:rsidR="00AD6A6B" w:rsidRPr="004C0148" w:rsidRDefault="005C64AA" w:rsidP="006F0E1F">
            <w:pPr>
              <w:pStyle w:val="BodyText"/>
              <w:rPr>
                <w:i/>
                <w:iCs/>
              </w:rPr>
            </w:pPr>
            <w:r>
              <w:rPr>
                <w:i/>
                <w:iCs/>
              </w:rPr>
              <w:t>h</w:t>
            </w:r>
            <w:r w:rsidR="00AD6A6B">
              <w:rPr>
                <w:i/>
                <w:iCs/>
              </w:rPr>
              <w:t>tml</w:t>
            </w:r>
          </w:p>
        </w:tc>
      </w:tr>
    </w:tbl>
    <w:p w14:paraId="6C568216" w14:textId="77777777" w:rsidR="00AD6A6B" w:rsidRDefault="00AD6A6B" w:rsidP="007F40ED">
      <w:pPr>
        <w:pStyle w:val="BodyText"/>
      </w:pPr>
    </w:p>
    <w:p w14:paraId="69244DE3" w14:textId="5DDAFA97" w:rsidR="005C64AA" w:rsidRDefault="005C64AA" w:rsidP="007F40ED">
      <w:pPr>
        <w:pStyle w:val="BodyText"/>
      </w:pPr>
      <w:r>
        <w:t xml:space="preserve">The `.html` files included in the `.docx` files can </w:t>
      </w:r>
      <w:r w:rsidR="00905C88">
        <w:t>contain references to other files in the `assets` directory, for example `.</w:t>
      </w:r>
      <w:proofErr w:type="spellStart"/>
      <w:r w:rsidR="00905C88">
        <w:t>js</w:t>
      </w:r>
      <w:proofErr w:type="spellEnd"/>
      <w:r w:rsidR="00905C88">
        <w:t>` or `.</w:t>
      </w:r>
      <w:proofErr w:type="spellStart"/>
      <w:r w:rsidR="00905C88">
        <w:t>css</w:t>
      </w:r>
      <w:proofErr w:type="spellEnd"/>
      <w:r w:rsidR="00905C88">
        <w:t>`.</w:t>
      </w:r>
    </w:p>
    <w:p w14:paraId="48AE84D4" w14:textId="77777777" w:rsidR="00AD6A6B" w:rsidRDefault="00AD6A6B" w:rsidP="007F40ED">
      <w:pPr>
        <w:pStyle w:val="BodyText"/>
      </w:pPr>
    </w:p>
    <w:p w14:paraId="242EDA9A" w14:textId="6A021EA3" w:rsidR="00C923F9" w:rsidRDefault="00C923F9" w:rsidP="00C923F9">
      <w:pPr>
        <w:pStyle w:val="Heading2"/>
      </w:pPr>
      <w:r>
        <w:t xml:space="preserve">Submission </w:t>
      </w:r>
      <w:r w:rsidR="00EB27BE">
        <w:t>Structure</w:t>
      </w:r>
    </w:p>
    <w:p w14:paraId="6C862C6A" w14:textId="7B0F7BAA" w:rsidR="00C923F9" w:rsidRDefault="00C923F9" w:rsidP="00C923F9">
      <w:pPr>
        <w:pStyle w:val="BodyText"/>
      </w:pPr>
      <w:r>
        <w:t xml:space="preserve">:::{tip} </w:t>
      </w:r>
      <w:r>
        <w:br/>
        <w:t xml:space="preserve">Submitting your book as a one file can result in unexpected behaviors. We recommend the authors to split the manuscript </w:t>
      </w:r>
      <w:r w:rsidR="7FA24A6A">
        <w:t>into</w:t>
      </w:r>
      <w:r>
        <w:t xml:space="preserve"> logical parts that reflect </w:t>
      </w:r>
      <w:r w:rsidR="4121DB9B">
        <w:t>an internal</w:t>
      </w:r>
      <w:r>
        <w:t xml:space="preserve"> structure of a book. For example, each chapter can be its own file.</w:t>
      </w:r>
      <w:r>
        <w:br/>
        <w:t>:::</w:t>
      </w:r>
    </w:p>
    <w:p w14:paraId="78D70C02" w14:textId="798199D2" w:rsidR="00C923F9" w:rsidRDefault="00EE22E3" w:rsidP="007F40ED">
      <w:pPr>
        <w:pStyle w:val="BodyText"/>
      </w:pPr>
      <w:r>
        <w:t>As an author, you are required to upload a package of a following structure:</w:t>
      </w:r>
    </w:p>
    <w:p w14:paraId="4E505EE4"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7C551F93"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41131478"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01_part_of_book</w:t>
      </w:r>
      <w:r>
        <w:rPr>
          <w:rStyle w:val="hljs-selector-class"/>
          <w:color w:val="007700"/>
          <w:sz w:val="17"/>
          <w:szCs w:val="17"/>
          <w:shd w:val="clear" w:color="auto" w:fill="FFFFFF"/>
        </w:rPr>
        <w:t>.docx</w:t>
      </w:r>
    </w:p>
    <w:p w14:paraId="14050AAD"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02_part_of_book</w:t>
      </w:r>
      <w:r>
        <w:rPr>
          <w:rStyle w:val="hljs-selector-class"/>
          <w:color w:val="007700"/>
          <w:sz w:val="17"/>
          <w:szCs w:val="17"/>
          <w:shd w:val="clear" w:color="auto" w:fill="FFFFFF"/>
        </w:rPr>
        <w:t>.docx</w:t>
      </w:r>
    </w:p>
    <w:p w14:paraId="2077427A"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03_part_of_book</w:t>
      </w:r>
      <w:r>
        <w:rPr>
          <w:rStyle w:val="hljs-selector-class"/>
          <w:color w:val="007700"/>
          <w:sz w:val="17"/>
          <w:szCs w:val="17"/>
          <w:shd w:val="clear" w:color="auto" w:fill="FFFFFF"/>
        </w:rPr>
        <w:t>.docx</w:t>
      </w:r>
    </w:p>
    <w:p w14:paraId="1A3DFB91" w14:textId="01B4885D"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r w:rsidR="006B1107">
        <w:rPr>
          <w:rStyle w:val="HTMLCode"/>
          <w:color w:val="737373"/>
          <w:sz w:val="17"/>
          <w:szCs w:val="17"/>
          <w:shd w:val="clear" w:color="auto" w:fill="FFFFFF"/>
        </w:rPr>
        <w:t>── assets/</w:t>
      </w:r>
    </w:p>
    <w:p w14:paraId="56E8BAD2" w14:textId="29A169F0" w:rsidR="006B1107" w:rsidRDefault="00F22DBB"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6B1107">
        <w:rPr>
          <w:rStyle w:val="HTMLCode"/>
          <w:color w:val="737373"/>
          <w:sz w:val="17"/>
          <w:szCs w:val="17"/>
          <w:shd w:val="clear" w:color="auto" w:fill="FFFFFF"/>
        </w:rPr>
        <w:t xml:space="preserve">   ├── img-filename</w:t>
      </w:r>
      <w:r w:rsidR="006B1107">
        <w:rPr>
          <w:rStyle w:val="hljs-selector-class"/>
          <w:color w:val="007700"/>
          <w:sz w:val="17"/>
          <w:szCs w:val="17"/>
          <w:shd w:val="clear" w:color="auto" w:fill="FFFFFF"/>
        </w:rPr>
        <w:t>.jpg</w:t>
      </w:r>
    </w:p>
    <w:p w14:paraId="66828832" w14:textId="0E9E4E65"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F22DBB">
        <w:rPr>
          <w:rStyle w:val="HTMLCode"/>
          <w:color w:val="737373"/>
          <w:sz w:val="17"/>
          <w:szCs w:val="17"/>
          <w:shd w:val="clear" w:color="auto" w:fill="FFFFFF"/>
        </w:rPr>
        <w:t xml:space="preserve"> </w:t>
      </w:r>
      <w:r>
        <w:rPr>
          <w:rStyle w:val="HTMLCode"/>
          <w:color w:val="737373"/>
          <w:sz w:val="17"/>
          <w:szCs w:val="17"/>
          <w:shd w:val="clear" w:color="auto" w:fill="FFFFFF"/>
        </w:rPr>
        <w:t xml:space="preserve">  </w:t>
      </w:r>
      <w:r w:rsidR="00B8369A">
        <w:rPr>
          <w:rStyle w:val="HTMLCode"/>
          <w:color w:val="737373"/>
          <w:sz w:val="17"/>
          <w:szCs w:val="17"/>
          <w:shd w:val="clear" w:color="auto" w:fill="FFFFFF"/>
        </w:rPr>
        <w:t>├</w:t>
      </w:r>
      <w:r>
        <w:rPr>
          <w:rStyle w:val="HTMLCode"/>
          <w:color w:val="737373"/>
          <w:sz w:val="17"/>
          <w:szCs w:val="17"/>
          <w:shd w:val="clear" w:color="auto" w:fill="FFFFFF"/>
        </w:rPr>
        <w:t xml:space="preserve">── </w:t>
      </w:r>
      <w:r w:rsidRPr="004D0397">
        <w:rPr>
          <w:rStyle w:val="hljs-selector-tag"/>
          <w:color w:val="009999"/>
          <w:sz w:val="17"/>
          <w:szCs w:val="17"/>
          <w:shd w:val="clear" w:color="auto" w:fill="FFFFFF"/>
        </w:rPr>
        <w:t>video</w:t>
      </w:r>
      <w:r>
        <w:rPr>
          <w:rStyle w:val="HTMLCode"/>
          <w:color w:val="737373"/>
          <w:sz w:val="17"/>
          <w:szCs w:val="17"/>
          <w:shd w:val="clear" w:color="auto" w:fill="FFFFFF"/>
        </w:rPr>
        <w:t>-filename</w:t>
      </w:r>
      <w:r>
        <w:rPr>
          <w:rStyle w:val="hljs-selector-class"/>
          <w:color w:val="007700"/>
          <w:sz w:val="17"/>
          <w:szCs w:val="17"/>
          <w:shd w:val="clear" w:color="auto" w:fill="FFFFFF"/>
        </w:rPr>
        <w:t>.mp4</w:t>
      </w:r>
    </w:p>
    <w:p w14:paraId="4CA472A9"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rStyle w:val="hljs-selector-class"/>
          <w:color w:val="007700"/>
          <w:sz w:val="17"/>
          <w:szCs w:val="17"/>
          <w:shd w:val="clear" w:color="auto" w:fill="FFFFFF"/>
        </w:rPr>
      </w:pPr>
      <w:r>
        <w:rPr>
          <w:rStyle w:val="HTMLCode"/>
          <w:color w:val="737373"/>
          <w:sz w:val="17"/>
          <w:szCs w:val="17"/>
          <w:shd w:val="clear" w:color="auto" w:fill="FFFFFF"/>
        </w:rPr>
        <w:t xml:space="preserve">    └── data-filename</w:t>
      </w:r>
      <w:r>
        <w:rPr>
          <w:rStyle w:val="hljs-selector-class"/>
          <w:color w:val="007700"/>
          <w:sz w:val="17"/>
          <w:szCs w:val="17"/>
          <w:shd w:val="clear" w:color="auto" w:fill="FFFFFF"/>
        </w:rPr>
        <w:t>.csv</w:t>
      </w:r>
    </w:p>
    <w:p w14:paraId="5BCF950F" w14:textId="77777777" w:rsidR="006B1107" w:rsidRDefault="006B1107" w:rsidP="006B1107">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65D6BC39" w14:textId="77777777" w:rsidR="004A5163" w:rsidRDefault="00B665B7" w:rsidP="005C62AE">
      <w:pPr>
        <w:pStyle w:val="BodyText"/>
        <w:jc w:val="both"/>
      </w:pPr>
      <w:r>
        <w:t>Note that every submission must have</w:t>
      </w:r>
      <w:r w:rsidR="004A5163">
        <w:t>:</w:t>
      </w:r>
    </w:p>
    <w:p w14:paraId="2214F560" w14:textId="77777777" w:rsidR="004A5163" w:rsidRDefault="00AF7E32" w:rsidP="005C62AE">
      <w:pPr>
        <w:pStyle w:val="BodyText"/>
        <w:numPr>
          <w:ilvl w:val="0"/>
          <w:numId w:val="37"/>
        </w:numPr>
        <w:jc w:val="both"/>
      </w:pPr>
      <w:r>
        <w:lastRenderedPageBreak/>
        <w:t xml:space="preserve">parts of the book written in </w:t>
      </w:r>
      <w:r w:rsidR="00A62854">
        <w:t>`.docx` or `.</w:t>
      </w:r>
      <w:proofErr w:type="spellStart"/>
      <w:r w:rsidR="00A62854">
        <w:t>ipynb</w:t>
      </w:r>
      <w:proofErr w:type="spellEnd"/>
      <w:r w:rsidR="00A62854">
        <w:t>` format and</w:t>
      </w:r>
    </w:p>
    <w:p w14:paraId="40BA809A" w14:textId="54DB2789" w:rsidR="00B665B7" w:rsidRDefault="00A62854" w:rsidP="005C62AE">
      <w:pPr>
        <w:pStyle w:val="BodyText"/>
        <w:numPr>
          <w:ilvl w:val="0"/>
          <w:numId w:val="37"/>
        </w:numPr>
        <w:jc w:val="both"/>
      </w:pPr>
      <w:r>
        <w:t xml:space="preserve">all the objects </w:t>
      </w:r>
      <w:r w:rsidR="009D686D">
        <w:t xml:space="preserve">(images, videos, files with data) </w:t>
      </w:r>
      <w:r w:rsidR="004F0E74">
        <w:t>used in the manuscript in a separate folder called `assets`.</w:t>
      </w:r>
    </w:p>
    <w:p w14:paraId="45964E38" w14:textId="2F6454C8" w:rsidR="006B1107" w:rsidRDefault="009D686D" w:rsidP="005C62AE">
      <w:pPr>
        <w:pStyle w:val="BodyText"/>
        <w:jc w:val="both"/>
      </w:pPr>
      <w:r>
        <w:t>Note that y</w:t>
      </w:r>
      <w:r w:rsidR="00B665B7">
        <w:t>ou have some flexibility when it comes to nesting files</w:t>
      </w:r>
      <w:r>
        <w:t xml:space="preserve"> in the `assets` folder.</w:t>
      </w:r>
      <w:r w:rsidR="00E87508">
        <w:t xml:space="preserve"> For example, </w:t>
      </w:r>
      <w:r w:rsidR="004200A4">
        <w:t>when writing a long</w:t>
      </w:r>
      <w:r w:rsidR="00E87508">
        <w:t xml:space="preserve"> </w:t>
      </w:r>
      <w:r w:rsidR="6361BD1A">
        <w:t>book,</w:t>
      </w:r>
      <w:r w:rsidR="00E87508">
        <w:t xml:space="preserve"> it is recommended to </w:t>
      </w:r>
      <w:r w:rsidR="008D436A">
        <w:t>divide</w:t>
      </w:r>
      <w:r w:rsidR="00384EE3">
        <w:t xml:space="preserve"> objects </w:t>
      </w:r>
      <w:r w:rsidR="008D436A">
        <w:t xml:space="preserve">by chapters in which they were </w:t>
      </w:r>
      <w:r w:rsidR="004200A4">
        <w:t>referenced</w:t>
      </w:r>
      <w:r w:rsidR="008D436A">
        <w:t>.</w:t>
      </w:r>
    </w:p>
    <w:p w14:paraId="58E8200B"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5C2239E9"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34827BD9" w14:textId="735DD4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01_</w:t>
      </w:r>
      <w:r w:rsidR="008D436A">
        <w:rPr>
          <w:rStyle w:val="HTMLCode"/>
          <w:color w:val="737373"/>
          <w:sz w:val="17"/>
          <w:szCs w:val="17"/>
          <w:shd w:val="clear" w:color="auto" w:fill="FFFFFF"/>
        </w:rPr>
        <w:t>chapter_1</w:t>
      </w:r>
      <w:r w:rsidRPr="00263A51">
        <w:rPr>
          <w:rStyle w:val="HTMLCode"/>
          <w:color w:val="737373"/>
          <w:sz w:val="17"/>
          <w:szCs w:val="17"/>
        </w:rPr>
        <w:t>.docx</w:t>
      </w:r>
    </w:p>
    <w:p w14:paraId="0CD61159" w14:textId="2EBD6E6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02_</w:t>
      </w:r>
      <w:r w:rsidR="008D436A">
        <w:rPr>
          <w:rStyle w:val="HTMLCode"/>
          <w:color w:val="737373"/>
          <w:sz w:val="17"/>
          <w:szCs w:val="17"/>
          <w:shd w:val="clear" w:color="auto" w:fill="FFFFFF"/>
        </w:rPr>
        <w:t>chapter_2</w:t>
      </w:r>
      <w:r w:rsidRPr="00263A51">
        <w:rPr>
          <w:rStyle w:val="HTMLCode"/>
          <w:color w:val="737373"/>
          <w:sz w:val="17"/>
          <w:szCs w:val="17"/>
        </w:rPr>
        <w:t>.docx</w:t>
      </w:r>
    </w:p>
    <w:p w14:paraId="1CCB8991" w14:textId="77777777" w:rsidR="00B8369A" w:rsidRDefault="00B8369A" w:rsidP="00B8369A">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assets/</w:t>
      </w:r>
    </w:p>
    <w:p w14:paraId="4FD30E1C" w14:textId="4A5350EC"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chapter_1/</w:t>
      </w:r>
    </w:p>
    <w:p w14:paraId="6ED12887" w14:textId="6018708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some-descriptive-name.png</w:t>
      </w:r>
    </w:p>
    <w:p w14:paraId="690CB382" w14:textId="24A2374D"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 some-descriptive-name.mp4</w:t>
      </w:r>
    </w:p>
    <w:p w14:paraId="274F74CB" w14:textId="7E303E4A"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chapter_2/</w:t>
      </w:r>
    </w:p>
    <w:p w14:paraId="2E405F2C" w14:textId="214A4885" w:rsidR="00B9273E" w:rsidRPr="00B9273E"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filename.tiff</w:t>
      </w:r>
    </w:p>
    <w:p w14:paraId="1F2F9C40" w14:textId="77777777" w:rsidR="00014DE4" w:rsidRDefault="00B9273E"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B9273E">
        <w:rPr>
          <w:rStyle w:val="HTMLCode"/>
          <w:color w:val="737373"/>
          <w:sz w:val="17"/>
          <w:szCs w:val="17"/>
          <w:shd w:val="clear" w:color="auto" w:fill="FFFFFF"/>
        </w:rPr>
        <w:t xml:space="preserve">        └── filename.mp3</w:t>
      </w:r>
    </w:p>
    <w:p w14:paraId="112AE59D" w14:textId="01045B4F" w:rsidR="00B8369A" w:rsidRDefault="00B8369A" w:rsidP="00B9273E">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11BB9CC2" w14:textId="101D2DD3" w:rsidR="006B1107" w:rsidRDefault="00682324" w:rsidP="005C62AE">
      <w:pPr>
        <w:pStyle w:val="BodyText"/>
        <w:jc w:val="both"/>
      </w:pPr>
      <w:r>
        <w:t xml:space="preserve">You can also </w:t>
      </w:r>
      <w:r w:rsidR="04E55561">
        <w:t>put</w:t>
      </w:r>
      <w:r>
        <w:t xml:space="preserve"> files in </w:t>
      </w:r>
      <w:r w:rsidR="248E6621">
        <w:t xml:space="preserve">nested directories in </w:t>
      </w:r>
      <w:r>
        <w:t xml:space="preserve">the </w:t>
      </w:r>
      <w:r w:rsidR="00E83D25">
        <w:t>`</w:t>
      </w:r>
      <w:r>
        <w:t>assets</w:t>
      </w:r>
      <w:r w:rsidR="00E83D25">
        <w:t>`</w:t>
      </w:r>
      <w:r>
        <w:t xml:space="preserve"> folder</w:t>
      </w:r>
      <w:r w:rsidR="1371292F">
        <w:t xml:space="preserve">, as well as </w:t>
      </w:r>
      <w:r>
        <w:t xml:space="preserve">use your own naming convention. </w:t>
      </w:r>
    </w:p>
    <w:p w14:paraId="214C01AF" w14:textId="77777777" w:rsidR="00F705E6" w:rsidRDefault="00F705E6"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F705E6">
        <w:rPr>
          <w:rStyle w:val="HTMLCode"/>
          <w:color w:val="737373"/>
          <w:sz w:val="17"/>
          <w:szCs w:val="17"/>
          <w:shd w:val="clear" w:color="auto" w:fill="FFFFFF"/>
        </w:rPr>
        <w:t>:::{code}</w:t>
      </w:r>
    </w:p>
    <w:p w14:paraId="2722084B" w14:textId="6007AB8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w:t>
      </w:r>
    </w:p>
    <w:p w14:paraId="3A1787A1" w14:textId="291E3955"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01_</w:t>
      </w:r>
      <w:r w:rsidR="000559D1" w:rsidRPr="00263A51">
        <w:rPr>
          <w:rStyle w:val="HTMLCode"/>
          <w:color w:val="737373"/>
          <w:sz w:val="17"/>
          <w:szCs w:val="17"/>
        </w:rPr>
        <w:t>name-of-the-chapter</w:t>
      </w:r>
      <w:r w:rsidRPr="00263A51">
        <w:rPr>
          <w:rStyle w:val="HTMLCode"/>
          <w:color w:val="737373"/>
          <w:sz w:val="17"/>
          <w:szCs w:val="17"/>
        </w:rPr>
        <w:t>.</w:t>
      </w:r>
      <w:r w:rsidR="00C40AB6" w:rsidRPr="00263A51">
        <w:rPr>
          <w:rStyle w:val="HTMLCode"/>
          <w:color w:val="737373"/>
          <w:sz w:val="17"/>
          <w:szCs w:val="17"/>
        </w:rPr>
        <w:t>docx</w:t>
      </w:r>
    </w:p>
    <w:p w14:paraId="33BB05B4" w14:textId="670C75ED" w:rsidR="005A63E1" w:rsidRDefault="005A63E1"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Pr>
          <w:rStyle w:val="HTMLCode"/>
          <w:color w:val="737373"/>
          <w:sz w:val="17"/>
          <w:szCs w:val="17"/>
          <w:shd w:val="clear" w:color="auto" w:fill="FFFFFF"/>
        </w:rPr>
        <w:t xml:space="preserve">├── </w:t>
      </w:r>
      <w:r w:rsidR="00C40AB6">
        <w:rPr>
          <w:rStyle w:val="HTMLCode"/>
          <w:color w:val="737373"/>
          <w:sz w:val="17"/>
          <w:szCs w:val="17"/>
          <w:shd w:val="clear" w:color="auto" w:fill="FFFFFF"/>
        </w:rPr>
        <w:t>02_</w:t>
      </w:r>
      <w:r w:rsidR="000559D1" w:rsidRPr="00263A51">
        <w:rPr>
          <w:rStyle w:val="HTMLCode"/>
          <w:color w:val="737373"/>
          <w:sz w:val="17"/>
          <w:szCs w:val="17"/>
        </w:rPr>
        <w:t>chapter-name</w:t>
      </w:r>
      <w:r w:rsidRPr="00263A51">
        <w:rPr>
          <w:rStyle w:val="HTMLCode"/>
          <w:color w:val="737373"/>
          <w:sz w:val="17"/>
          <w:szCs w:val="17"/>
        </w:rPr>
        <w:t>.</w:t>
      </w:r>
      <w:r w:rsidR="00C40AB6" w:rsidRPr="00263A51">
        <w:rPr>
          <w:rStyle w:val="HTMLCode"/>
          <w:color w:val="737373"/>
          <w:sz w:val="17"/>
          <w:szCs w:val="17"/>
        </w:rPr>
        <w:t>docx</w:t>
      </w:r>
    </w:p>
    <w:p w14:paraId="34CE3D47" w14:textId="77777777" w:rsidR="00263A51" w:rsidRDefault="00965150" w:rsidP="005A63E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shd w:val="clear" w:color="auto" w:fill="FFFFFF"/>
        </w:rPr>
      </w:pPr>
      <w:r w:rsidRPr="00965150">
        <w:rPr>
          <w:rStyle w:val="HTMLCode"/>
          <w:color w:val="737373"/>
          <w:sz w:val="17"/>
          <w:szCs w:val="17"/>
          <w:shd w:val="clear" w:color="auto" w:fill="FFFFFF"/>
        </w:rPr>
        <w:t>└── assets/</w:t>
      </w:r>
    </w:p>
    <w:p w14:paraId="004D1E8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videos/</w:t>
      </w:r>
    </w:p>
    <w:p w14:paraId="29983A51"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vid1.mp4</w:t>
      </w:r>
    </w:p>
    <w:p w14:paraId="50020E24"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images/</w:t>
      </w:r>
    </w:p>
    <w:p w14:paraId="79E565B3"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01_name-of-the-chapter/</w:t>
      </w:r>
    </w:p>
    <w:p w14:paraId="707B7012"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01-01_section-name/</w:t>
      </w:r>
    </w:p>
    <w:p w14:paraId="4A87600B"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 img_a.png</w:t>
      </w:r>
    </w:p>
    <w:p w14:paraId="467C696D"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02_chapter-name/</w:t>
      </w:r>
    </w:p>
    <w:p w14:paraId="7295129F" w14:textId="77777777" w:rsidR="00263A51" w:rsidRPr="00263A51" w:rsidRDefault="00263A51"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rStyle w:val="HTMLCode"/>
          <w:color w:val="737373"/>
          <w:sz w:val="17"/>
          <w:szCs w:val="17"/>
        </w:rPr>
      </w:pPr>
      <w:r w:rsidRPr="00263A51">
        <w:rPr>
          <w:rStyle w:val="HTMLCode"/>
          <w:color w:val="737373"/>
          <w:sz w:val="17"/>
          <w:szCs w:val="17"/>
        </w:rPr>
        <w:t xml:space="preserve">            └── img_b.jpg</w:t>
      </w:r>
    </w:p>
    <w:p w14:paraId="1794EBEC" w14:textId="2BFF0CA6" w:rsidR="00F705E6" w:rsidRDefault="00F705E6" w:rsidP="00263A51">
      <w:pPr>
        <w:pStyle w:val="HTMLPreformatted"/>
        <w:pBdr>
          <w:top w:val="single" w:sz="6" w:space="11" w:color="D9D9D9"/>
          <w:left w:val="single" w:sz="6" w:space="11" w:color="D9D9D9"/>
          <w:bottom w:val="single" w:sz="6" w:space="11" w:color="D9D9D9"/>
          <w:right w:val="single" w:sz="6" w:space="11" w:color="D9D9D9"/>
        </w:pBdr>
        <w:spacing w:line="240" w:lineRule="atLeast"/>
        <w:rPr>
          <w:color w:val="737373"/>
          <w:sz w:val="17"/>
          <w:szCs w:val="17"/>
        </w:rPr>
      </w:pPr>
      <w:r>
        <w:rPr>
          <w:rStyle w:val="hljs-selector-class"/>
          <w:color w:val="007700"/>
          <w:sz w:val="17"/>
          <w:szCs w:val="17"/>
          <w:shd w:val="clear" w:color="auto" w:fill="FFFFFF"/>
        </w:rPr>
        <w:t>:::</w:t>
      </w:r>
    </w:p>
    <w:p w14:paraId="39D18B1A" w14:textId="41CE4EA2" w:rsidR="00EE22E3" w:rsidRDefault="002B1CC4" w:rsidP="005C62AE">
      <w:pPr>
        <w:pStyle w:val="BodyText"/>
        <w:jc w:val="both"/>
      </w:pPr>
      <w:r>
        <w:t>We recommend that you apply your naming convention consistently across the whole book.</w:t>
      </w:r>
      <w:r w:rsidR="0024609D">
        <w:t xml:space="preserve"> All figures and tables which shall be included in the print and PDF version of your book, need to be numbered and named according to their figure caption inside the manuscript (e.g. “Figure 1” or “Chapter01_Fig01”).</w:t>
      </w:r>
    </w:p>
    <w:p w14:paraId="15343D83" w14:textId="77777777" w:rsidR="0024609D" w:rsidRDefault="0024609D" w:rsidP="005C62AE">
      <w:pPr>
        <w:pStyle w:val="BodyText"/>
        <w:jc w:val="both"/>
      </w:pPr>
    </w:p>
    <w:p w14:paraId="20F528E6" w14:textId="77777777" w:rsidR="002B1CC4" w:rsidRDefault="002B1CC4" w:rsidP="007F40ED">
      <w:pPr>
        <w:pStyle w:val="BodyText"/>
      </w:pPr>
    </w:p>
    <w:p w14:paraId="0443AEA4" w14:textId="77777777" w:rsidR="00092930" w:rsidRDefault="00092930" w:rsidP="007F40ED">
      <w:pPr>
        <w:pStyle w:val="BodyText"/>
      </w:pPr>
    </w:p>
    <w:p w14:paraId="409D0CD4" w14:textId="47C04BCF" w:rsidR="007F40ED" w:rsidRDefault="007F40ED" w:rsidP="008C3410">
      <w:pPr>
        <w:pStyle w:val="Heading2"/>
      </w:pPr>
      <w:r>
        <w:t>File Naming Conventions</w:t>
      </w:r>
    </w:p>
    <w:p w14:paraId="7226BB1A" w14:textId="414D3B57" w:rsidR="00C82058" w:rsidRDefault="00C82058" w:rsidP="00C82058">
      <w:pPr>
        <w:pStyle w:val="BodyText"/>
      </w:pPr>
      <w:r>
        <w:t>Criteria for file naming:</w:t>
      </w:r>
    </w:p>
    <w:p w14:paraId="2FCA3589" w14:textId="31C71792" w:rsidR="00C82058" w:rsidRDefault="00D22195" w:rsidP="00C82058">
      <w:pPr>
        <w:pStyle w:val="BodyText"/>
        <w:numPr>
          <w:ilvl w:val="0"/>
          <w:numId w:val="32"/>
        </w:numPr>
      </w:pPr>
      <w:r>
        <w:t xml:space="preserve">File </w:t>
      </w:r>
      <w:r w:rsidR="00C82058">
        <w:t>names should not be too long</w:t>
      </w:r>
      <w:r>
        <w:t>.</w:t>
      </w:r>
    </w:p>
    <w:p w14:paraId="7B7498A4" w14:textId="3DDFFE6D" w:rsidR="00C82058" w:rsidRDefault="00D22195" w:rsidP="00C82058">
      <w:pPr>
        <w:pStyle w:val="BodyText"/>
        <w:numPr>
          <w:ilvl w:val="0"/>
          <w:numId w:val="32"/>
        </w:numPr>
      </w:pPr>
      <w:r>
        <w:t xml:space="preserve">Only </w:t>
      </w:r>
      <w:r w:rsidR="00A23AA5">
        <w:t>`</w:t>
      </w:r>
      <w:proofErr w:type="spellStart"/>
      <w:r w:rsidR="00B56E0E" w:rsidRPr="00B56E0E">
        <w:t>AaBbCcDdEeFfGgHhIiJjKkLlMmNnOoPpQqRrSsTtUuVvWwXxYyZz</w:t>
      </w:r>
      <w:proofErr w:type="spellEnd"/>
      <w:r w:rsidR="0041612E">
        <w:t xml:space="preserve"> </w:t>
      </w:r>
      <w:r w:rsidR="00A23AA5">
        <w:t>_-</w:t>
      </w:r>
      <w:r w:rsidR="0060727F">
        <w:t>+</w:t>
      </w:r>
      <w:r w:rsidR="00A23AA5">
        <w:t>.`</w:t>
      </w:r>
      <w:r w:rsidR="00B56E0E" w:rsidRPr="00B56E0E">
        <w:t xml:space="preserve"> </w:t>
      </w:r>
      <w:r w:rsidR="00794DC1">
        <w:t>characters are allowed</w:t>
      </w:r>
      <w:r>
        <w:t>.</w:t>
      </w:r>
    </w:p>
    <w:p w14:paraId="6C7D750F" w14:textId="3EB45FC2" w:rsidR="00F3771F" w:rsidRDefault="00D22195" w:rsidP="00F3771F">
      <w:pPr>
        <w:pStyle w:val="BodyText"/>
        <w:numPr>
          <w:ilvl w:val="0"/>
          <w:numId w:val="32"/>
        </w:numPr>
      </w:pPr>
      <w:r>
        <w:t xml:space="preserve">Assignment </w:t>
      </w:r>
      <w:r w:rsidR="00254E03">
        <w:t>should be clear and precise</w:t>
      </w:r>
      <w:r>
        <w:t>.</w:t>
      </w:r>
    </w:p>
    <w:p w14:paraId="57940C51" w14:textId="77777777" w:rsidR="00FD0582" w:rsidRDefault="00FD0582" w:rsidP="00FD0582">
      <w:pPr>
        <w:pStyle w:val="BodyText"/>
      </w:pPr>
    </w:p>
    <w:p w14:paraId="46B35312" w14:textId="770C5FE4" w:rsidR="00F066EA" w:rsidRDefault="00F066EA" w:rsidP="003F4A25">
      <w:pPr>
        <w:pStyle w:val="BodyText"/>
        <w:jc w:val="both"/>
      </w:pPr>
      <w:r>
        <w:t xml:space="preserve">You can consider </w:t>
      </w:r>
      <w:r w:rsidR="00C82058">
        <w:t xml:space="preserve">numbering </w:t>
      </w:r>
      <w:r>
        <w:t xml:space="preserve">your files </w:t>
      </w:r>
      <w:r w:rsidR="00C82058">
        <w:t>with leading zeros for continuous documents, i.e. 01, 02 …09, 10 or 001 … 020 … 130</w:t>
      </w:r>
      <w:r w:rsidR="00D22195">
        <w:t xml:space="preserve">. </w:t>
      </w:r>
      <w:r w:rsidR="00751C7F">
        <w:t xml:space="preserve">The main advantage is that your files will be ordered </w:t>
      </w:r>
      <w:r w:rsidR="00C87BBB">
        <w:t xml:space="preserve">in a way you want. The downside is that with every </w:t>
      </w:r>
      <w:r w:rsidR="00DB144A">
        <w:t>change in a structure of your book you will have to rename the files</w:t>
      </w:r>
      <w:r w:rsidR="002E61A0">
        <w:t xml:space="preserve"> and all the references to them</w:t>
      </w:r>
      <w:r w:rsidR="00DB144A">
        <w:t>.</w:t>
      </w:r>
    </w:p>
    <w:p w14:paraId="15EF1A56" w14:textId="77777777" w:rsidR="007F40ED" w:rsidRDefault="007F40ED" w:rsidP="007F40ED">
      <w:pPr>
        <w:pStyle w:val="BodyText"/>
      </w:pPr>
    </w:p>
    <w:p w14:paraId="6401F9BB" w14:textId="4074EBAA" w:rsidR="007F40ED" w:rsidRDefault="007F40ED" w:rsidP="003F4A25">
      <w:pPr>
        <w:pStyle w:val="Heading2"/>
      </w:pPr>
      <w:r>
        <w:t>Obtaining Usage Rights</w:t>
      </w:r>
    </w:p>
    <w:p w14:paraId="162CDB83" w14:textId="7B49152E" w:rsidR="009D36B0" w:rsidRDefault="0054762C" w:rsidP="0054153E">
      <w:pPr>
        <w:pStyle w:val="BodyText"/>
        <w:jc w:val="both"/>
      </w:pPr>
      <w:r>
        <w:t xml:space="preserve">Please note that it is the author's/editor’s responsibility to obtain usage rights to third-party text material, images or tables. </w:t>
      </w:r>
      <w:r w:rsidR="009D36B0">
        <w:t xml:space="preserve">Your </w:t>
      </w:r>
      <w:r>
        <w:t>De Gruyter</w:t>
      </w:r>
      <w:r w:rsidR="009D36B0">
        <w:t xml:space="preserve"> contact</w:t>
      </w:r>
      <w:r>
        <w:t xml:space="preserve"> offers a form for requesting reproduction rights to our authors and editors.</w:t>
      </w:r>
      <w:r w:rsidR="009D36B0">
        <w:t xml:space="preserve"> When asking copyright holders for reproduction rights, please be specific about the form of publication, </w:t>
      </w:r>
      <w:r w:rsidR="5DF4DA2D">
        <w:t>i</w:t>
      </w:r>
      <w:r w:rsidR="00D109B5">
        <w:t>.</w:t>
      </w:r>
      <w:r w:rsidR="388D7770">
        <w:t>e.</w:t>
      </w:r>
      <w:r w:rsidR="009D36B0">
        <w:t xml:space="preserve"> open access digital platform </w:t>
      </w:r>
      <w:r w:rsidR="0BD1BB5D">
        <w:t xml:space="preserve">(specify CC license) </w:t>
      </w:r>
      <w:r w:rsidR="009D36B0">
        <w:t>+ open access E-book (</w:t>
      </w:r>
      <w:r w:rsidR="09E3AAAD">
        <w:t>specify CC license</w:t>
      </w:r>
      <w:r w:rsidR="009D36B0">
        <w:t>) + print publication</w:t>
      </w:r>
      <w:r w:rsidR="7C5D4C0C">
        <w:t xml:space="preserve"> (if applicable).</w:t>
      </w:r>
    </w:p>
    <w:p w14:paraId="6526A6B2" w14:textId="3ED1EAE3" w:rsidR="007F40ED" w:rsidRDefault="00194828" w:rsidP="0054153E">
      <w:pPr>
        <w:pStyle w:val="BodyText"/>
        <w:jc w:val="both"/>
      </w:pPr>
      <w:r>
        <w:t>Neither t</w:t>
      </w:r>
      <w:r w:rsidR="0054762C">
        <w:t>he publisher nor the developers</w:t>
      </w:r>
      <w:r>
        <w:t xml:space="preserve"> </w:t>
      </w:r>
      <w:r w:rsidR="7F619D71">
        <w:t>nor</w:t>
      </w:r>
      <w:r>
        <w:t xml:space="preserve"> </w:t>
      </w:r>
      <w:r w:rsidR="0054762C">
        <w:t>maintainers of the platform will assume any liability for copyright infringement by authors.</w:t>
      </w:r>
      <w:r w:rsidR="0054762C">
        <w:cr/>
      </w:r>
    </w:p>
    <w:p w14:paraId="53F96834" w14:textId="0EF8404F" w:rsidR="004C5AE7" w:rsidRPr="001B1029" w:rsidRDefault="001B1029" w:rsidP="0054153E">
      <w:pPr>
        <w:pStyle w:val="BodyText"/>
        <w:jc w:val="both"/>
      </w:pPr>
      <w:r w:rsidRPr="003F4A25">
        <w:t>To obtain the form, write an emai</w:t>
      </w:r>
      <w:r>
        <w:t>l to</w:t>
      </w:r>
      <w:r w:rsidR="004C5AE7" w:rsidRPr="001B1029">
        <w:t xml:space="preserve"> </w:t>
      </w:r>
      <w:r w:rsidRPr="001B1029">
        <w:t>anton.borlinghaus@degruyter.com</w:t>
      </w:r>
      <w:r>
        <w:t>.</w:t>
      </w:r>
    </w:p>
    <w:p w14:paraId="32F120AC" w14:textId="77777777" w:rsidR="00BB0D19" w:rsidRDefault="00BB0D19" w:rsidP="00BB0D19">
      <w:pPr>
        <w:pStyle w:val="BodyText"/>
      </w:pPr>
    </w:p>
    <w:p w14:paraId="677F3708" w14:textId="77777777" w:rsidR="00BB0D19" w:rsidRDefault="00BB0D19" w:rsidP="003F4A25">
      <w:pPr>
        <w:pStyle w:val="Heading2"/>
      </w:pPr>
      <w:r>
        <w:t>Uniform Formatting</w:t>
      </w:r>
    </w:p>
    <w:p w14:paraId="3E0D0A9A" w14:textId="627C954A" w:rsidR="00BB0D19" w:rsidRDefault="00BB0D19" w:rsidP="00BB0D19">
      <w:pPr>
        <w:pStyle w:val="BodyText"/>
        <w:jc w:val="both"/>
      </w:pPr>
      <w:r>
        <w:t xml:space="preserve">As the author, you are responsible for the uniform formatting of your manuscript. If several individuals were involved in drafting </w:t>
      </w:r>
      <w:r w:rsidR="00F516C1">
        <w:t>a single volume</w:t>
      </w:r>
      <w:r>
        <w:t xml:space="preserve"> (</w:t>
      </w:r>
      <w:r w:rsidR="00C26888">
        <w:t>for example</w:t>
      </w:r>
      <w:r>
        <w:t xml:space="preserve"> for an anthology), please make sure that all articles have the same format, both in terms of layout, style, and </w:t>
      </w:r>
      <w:proofErr w:type="spellStart"/>
      <w:r>
        <w:t>spelling.Please</w:t>
      </w:r>
      <w:proofErr w:type="spellEnd"/>
      <w:r>
        <w:t xml:space="preserve"> make sure that all signs, numbers, symbols, </w:t>
      </w:r>
      <w:r w:rsidR="00E2643A">
        <w:t>highlighting</w:t>
      </w:r>
      <w:r>
        <w:t>, spellings etc. have been used consistently according to the language in the manuscript:</w:t>
      </w:r>
    </w:p>
    <w:p w14:paraId="155C7C15" w14:textId="77777777" w:rsidR="00BB0D19" w:rsidRDefault="00BB0D19" w:rsidP="00BB0D19">
      <w:pPr>
        <w:pStyle w:val="BodyText"/>
        <w:numPr>
          <w:ilvl w:val="0"/>
          <w:numId w:val="33"/>
        </w:numPr>
        <w:jc w:val="both"/>
      </w:pPr>
      <w:r>
        <w:t xml:space="preserve">If the manuscript is in German, orthography should be based on latest edition of </w:t>
      </w:r>
      <w:proofErr w:type="spellStart"/>
      <w:r>
        <w:t>Duden</w:t>
      </w:r>
      <w:proofErr w:type="spellEnd"/>
      <w:r>
        <w:t xml:space="preserve"> or </w:t>
      </w:r>
      <w:proofErr w:type="spellStart"/>
      <w:r>
        <w:t>Wahrig</w:t>
      </w:r>
      <w:proofErr w:type="spellEnd"/>
      <w:r>
        <w:t>.</w:t>
      </w:r>
    </w:p>
    <w:p w14:paraId="1810E5B5" w14:textId="7B801E87" w:rsidR="00BB0D19" w:rsidRDefault="00BB0D19" w:rsidP="00BB0D19">
      <w:pPr>
        <w:pStyle w:val="BodyText"/>
        <w:numPr>
          <w:ilvl w:val="0"/>
          <w:numId w:val="33"/>
        </w:numPr>
        <w:jc w:val="both"/>
      </w:pPr>
      <w:r>
        <w:lastRenderedPageBreak/>
        <w:t>If the manuscript is in English, either American or British English may be used, but spelling should be uniform throughout the</w:t>
      </w:r>
      <w:r w:rsidR="00AB548B">
        <w:t xml:space="preserve"> </w:t>
      </w:r>
      <w:r w:rsidR="00785D74">
        <w:t xml:space="preserve">whole </w:t>
      </w:r>
      <w:r w:rsidR="00AB548B">
        <w:t>volume</w:t>
      </w:r>
      <w:r>
        <w:t xml:space="preserve">. </w:t>
      </w:r>
      <w:r w:rsidR="00EA1359">
        <w:t xml:space="preserve"> </w:t>
      </w:r>
      <w:r>
        <w:t>Orthography should follow the respective rules (i.e. Chicago Manual of Style).</w:t>
      </w:r>
    </w:p>
    <w:p w14:paraId="2EC0CB25" w14:textId="77777777" w:rsidR="00A41624" w:rsidRDefault="00BB0D19" w:rsidP="00BB0D19">
      <w:pPr>
        <w:pStyle w:val="BodyText"/>
        <w:jc w:val="both"/>
      </w:pPr>
      <w:r>
        <w:t xml:space="preserve">If the manuscript is for a book series or </w:t>
      </w:r>
      <w:r w:rsidR="00423254">
        <w:t xml:space="preserve">a </w:t>
      </w:r>
      <w:r>
        <w:t xml:space="preserve">journal, please check in advance if there are special standardization requirements. In the event of uncertainty, consult with </w:t>
      </w:r>
      <w:r w:rsidR="003D16BD">
        <w:t xml:space="preserve">the </w:t>
      </w:r>
      <w:r>
        <w:t>editorial or the series</w:t>
      </w:r>
      <w:r w:rsidR="003D16BD">
        <w:t>’</w:t>
      </w:r>
      <w:r>
        <w:t xml:space="preserve"> or </w:t>
      </w:r>
      <w:r w:rsidR="002A7261">
        <w:t xml:space="preserve">the </w:t>
      </w:r>
      <w:r>
        <w:t>journal</w:t>
      </w:r>
      <w:r w:rsidR="003D16BD">
        <w:t>’s</w:t>
      </w:r>
      <w:r>
        <w:t xml:space="preserve"> editor. Please pay special attention to the uniform formatting of the following elements:</w:t>
      </w:r>
    </w:p>
    <w:p w14:paraId="5B490D72" w14:textId="71B7AEFB" w:rsidR="00BB0D19" w:rsidRDefault="00BB0D19" w:rsidP="00581C62">
      <w:pPr>
        <w:pStyle w:val="BodyText"/>
        <w:numPr>
          <w:ilvl w:val="0"/>
          <w:numId w:val="39"/>
        </w:numPr>
        <w:jc w:val="both"/>
      </w:pPr>
      <w:r>
        <w:t>Punctuation according to the used language:</w:t>
      </w:r>
    </w:p>
    <w:p w14:paraId="1C95AD33" w14:textId="77777777" w:rsidR="00BB0D19" w:rsidRDefault="00BB0D19" w:rsidP="00581C62">
      <w:pPr>
        <w:pStyle w:val="BodyText"/>
        <w:numPr>
          <w:ilvl w:val="1"/>
          <w:numId w:val="39"/>
        </w:numPr>
        <w:jc w:val="both"/>
      </w:pPr>
      <w:r>
        <w:t>Quotation marks,</w:t>
      </w:r>
    </w:p>
    <w:p w14:paraId="35224EC0" w14:textId="77777777" w:rsidR="00BB0D19" w:rsidRDefault="00BB0D19" w:rsidP="00581C62">
      <w:pPr>
        <w:pStyle w:val="BodyText"/>
        <w:numPr>
          <w:ilvl w:val="1"/>
          <w:numId w:val="39"/>
        </w:numPr>
        <w:jc w:val="both"/>
      </w:pPr>
      <w:r>
        <w:t>Apostrophe,</w:t>
      </w:r>
    </w:p>
    <w:p w14:paraId="0033F1B2" w14:textId="77777777" w:rsidR="00BB0D19" w:rsidRDefault="00BB0D19" w:rsidP="00581C62">
      <w:pPr>
        <w:pStyle w:val="BodyText"/>
        <w:numPr>
          <w:ilvl w:val="1"/>
          <w:numId w:val="39"/>
        </w:numPr>
        <w:jc w:val="both"/>
      </w:pPr>
      <w:r>
        <w:t xml:space="preserve">Dash: – (Windows: </w:t>
      </w:r>
      <w:proofErr w:type="spellStart"/>
      <w:r>
        <w:t>Strg</w:t>
      </w:r>
      <w:proofErr w:type="spellEnd"/>
      <w:r>
        <w:t xml:space="preserve"> + - (numeric keypad), Mac: Alt + - ),</w:t>
      </w:r>
    </w:p>
    <w:p w14:paraId="63CBFA40" w14:textId="77777777" w:rsidR="00BB0D19" w:rsidRDefault="00BB0D19" w:rsidP="00581C62">
      <w:pPr>
        <w:pStyle w:val="BodyText"/>
        <w:numPr>
          <w:ilvl w:val="1"/>
          <w:numId w:val="39"/>
        </w:numPr>
        <w:jc w:val="both"/>
      </w:pPr>
      <w:r>
        <w:t>Hyphen</w:t>
      </w:r>
    </w:p>
    <w:p w14:paraId="234C591F" w14:textId="77777777" w:rsidR="00BB0D19" w:rsidRDefault="00BB0D19" w:rsidP="00581C62">
      <w:pPr>
        <w:pStyle w:val="BodyText"/>
        <w:numPr>
          <w:ilvl w:val="0"/>
          <w:numId w:val="39"/>
        </w:numPr>
        <w:jc w:val="both"/>
      </w:pPr>
      <w:r>
        <w:t>Numbers:</w:t>
      </w:r>
    </w:p>
    <w:p w14:paraId="4303C364" w14:textId="77777777" w:rsidR="00BB0D19" w:rsidRDefault="00BB0D19" w:rsidP="00581C62">
      <w:pPr>
        <w:pStyle w:val="BodyText"/>
        <w:numPr>
          <w:ilvl w:val="1"/>
          <w:numId w:val="39"/>
        </w:numPr>
        <w:jc w:val="both"/>
      </w:pPr>
      <w:r>
        <w:t>Years,</w:t>
      </w:r>
    </w:p>
    <w:p w14:paraId="026BB7F6" w14:textId="77777777" w:rsidR="00BB0D19" w:rsidRDefault="00BB0D19" w:rsidP="00581C62">
      <w:pPr>
        <w:pStyle w:val="BodyText"/>
        <w:numPr>
          <w:ilvl w:val="1"/>
          <w:numId w:val="39"/>
        </w:numPr>
        <w:jc w:val="both"/>
      </w:pPr>
      <w:r>
        <w:t>Dates,</w:t>
      </w:r>
    </w:p>
    <w:p w14:paraId="797D09AB" w14:textId="77777777" w:rsidR="00BB0D19" w:rsidRDefault="00BB0D19" w:rsidP="00581C62">
      <w:pPr>
        <w:pStyle w:val="BodyText"/>
        <w:numPr>
          <w:ilvl w:val="1"/>
          <w:numId w:val="39"/>
        </w:numPr>
        <w:jc w:val="both"/>
      </w:pPr>
      <w:r>
        <w:t>Numbers and units</w:t>
      </w:r>
    </w:p>
    <w:p w14:paraId="2CE62166" w14:textId="77777777" w:rsidR="009D36B0" w:rsidRDefault="00BB0D19" w:rsidP="00BB0D19">
      <w:pPr>
        <w:pStyle w:val="BodyText"/>
        <w:jc w:val="both"/>
      </w:pPr>
      <w:r>
        <w:t xml:space="preserve">Highlighting in text: i.e. italics </w:t>
      </w:r>
    </w:p>
    <w:p w14:paraId="4CE8D2E5" w14:textId="7D201EB2" w:rsidR="00BB0D19" w:rsidRDefault="00BB0D19" w:rsidP="00BB0D19">
      <w:pPr>
        <w:pStyle w:val="BodyText"/>
        <w:jc w:val="both"/>
      </w:pPr>
      <w:r>
        <w:t xml:space="preserve">Uniform spelling: Abbreviations (i.e. fig., tab.), </w:t>
      </w:r>
      <w:r w:rsidR="009D36B0">
        <w:t>f</w:t>
      </w:r>
      <w:r>
        <w:t>oreign words etc.</w:t>
      </w:r>
    </w:p>
    <w:p w14:paraId="1AEF69A5" w14:textId="77777777" w:rsidR="00BB0D19" w:rsidRDefault="00BB0D19" w:rsidP="00BB0D19">
      <w:pPr>
        <w:pStyle w:val="BodyText"/>
      </w:pPr>
      <w:r>
        <w:t>:::{important}</w:t>
      </w:r>
      <w:r>
        <w:br/>
        <w:t>Please use a metric system such as the International System of Units (SI). For compound units, Unicode symbols must be used.</w:t>
      </w:r>
      <w:r>
        <w:br/>
        <w:t>:::</w:t>
      </w:r>
    </w:p>
    <w:p w14:paraId="6DB4993C" w14:textId="77777777" w:rsidR="00BB0D19" w:rsidRPr="008874A4" w:rsidRDefault="00BB0D19" w:rsidP="00BB0D19">
      <w:pPr>
        <w:pStyle w:val="BodyText"/>
      </w:pPr>
    </w:p>
    <w:p w14:paraId="446778C6" w14:textId="77777777" w:rsidR="00BB0D19" w:rsidRDefault="00BB0D19" w:rsidP="003F4A25">
      <w:pPr>
        <w:pStyle w:val="Heading2"/>
      </w:pPr>
      <w:r>
        <w:t>Please Avoid the Following</w:t>
      </w:r>
    </w:p>
    <w:p w14:paraId="50912603" w14:textId="77777777" w:rsidR="00BB0D19" w:rsidRDefault="00BB0D19" w:rsidP="00BB0D19">
      <w:pPr>
        <w:pStyle w:val="BodyText"/>
        <w:numPr>
          <w:ilvl w:val="0"/>
          <w:numId w:val="36"/>
        </w:numPr>
      </w:pPr>
      <w:r w:rsidRPr="0054153E">
        <w:t xml:space="preserve">The abbreviations </w:t>
      </w:r>
      <w:r w:rsidRPr="0054153E">
        <w:rPr>
          <w:i/>
          <w:iCs/>
        </w:rPr>
        <w:t>ibid</w:t>
      </w:r>
      <w:r w:rsidRPr="0054153E">
        <w:t xml:space="preserve">, </w:t>
      </w:r>
      <w:proofErr w:type="spellStart"/>
      <w:r w:rsidRPr="0054153E">
        <w:rPr>
          <w:i/>
          <w:iCs/>
        </w:rPr>
        <w:t>ebd</w:t>
      </w:r>
      <w:proofErr w:type="spellEnd"/>
      <w:r w:rsidRPr="0054153E">
        <w:t xml:space="preserve">., </w:t>
      </w:r>
      <w:proofErr w:type="spellStart"/>
      <w:r w:rsidRPr="0054153E">
        <w:rPr>
          <w:i/>
          <w:iCs/>
        </w:rPr>
        <w:t>a.a.O.</w:t>
      </w:r>
      <w:proofErr w:type="spellEnd"/>
      <w:r w:rsidRPr="0054153E">
        <w:t xml:space="preserve">, </w:t>
      </w:r>
      <w:r w:rsidRPr="0054153E">
        <w:rPr>
          <w:i/>
          <w:iCs/>
        </w:rPr>
        <w:t>op. cit.</w:t>
      </w:r>
      <w:r w:rsidRPr="0054153E">
        <w:t xml:space="preserve">, </w:t>
      </w:r>
      <w:r w:rsidRPr="0054153E">
        <w:rPr>
          <w:i/>
          <w:iCs/>
        </w:rPr>
        <w:t>p.</w:t>
      </w:r>
      <w:r w:rsidRPr="0054153E">
        <w:t xml:space="preserve"> and </w:t>
      </w:r>
      <w:r w:rsidRPr="0054153E">
        <w:rPr>
          <w:i/>
          <w:iCs/>
        </w:rPr>
        <w:t>pp.</w:t>
      </w:r>
      <w:r>
        <w:t xml:space="preserve"> in your citations.</w:t>
      </w:r>
    </w:p>
    <w:p w14:paraId="6B6C1203" w14:textId="77777777" w:rsidR="00BB0D19" w:rsidRDefault="00BB0D19" w:rsidP="00BB0D19">
      <w:pPr>
        <w:pStyle w:val="BodyText"/>
        <w:numPr>
          <w:ilvl w:val="0"/>
          <w:numId w:val="36"/>
        </w:numPr>
      </w:pPr>
      <w:r>
        <w:t>Referencing pages.</w:t>
      </w:r>
    </w:p>
    <w:p w14:paraId="2BFBDD86" w14:textId="77777777" w:rsidR="00BB0D19" w:rsidRDefault="00BB0D19" w:rsidP="00BB0D19">
      <w:pPr>
        <w:pStyle w:val="BodyText"/>
        <w:numPr>
          <w:ilvl w:val="0"/>
          <w:numId w:val="36"/>
        </w:numPr>
      </w:pPr>
      <w:r w:rsidRPr="0054153E">
        <w:t>Indentation with space characters or tabs</w:t>
      </w:r>
      <w:r>
        <w:t>.</w:t>
      </w:r>
    </w:p>
    <w:p w14:paraId="786E2ED3" w14:textId="77777777" w:rsidR="00BB0D19" w:rsidRDefault="00BB0D19" w:rsidP="00BB0D19">
      <w:pPr>
        <w:pStyle w:val="BodyText"/>
        <w:numPr>
          <w:ilvl w:val="0"/>
          <w:numId w:val="36"/>
        </w:numPr>
      </w:pPr>
      <w:r w:rsidRPr="0054153E">
        <w:rPr>
          <w:highlight w:val="yellow"/>
        </w:rPr>
        <w:t>Highlights</w:t>
      </w:r>
      <w:r>
        <w:t xml:space="preserve"> and </w:t>
      </w:r>
      <w:r w:rsidRPr="0054153E">
        <w:rPr>
          <w:u w:val="single"/>
        </w:rPr>
        <w:t>underlines</w:t>
      </w:r>
      <w:r>
        <w:t>.</w:t>
      </w:r>
    </w:p>
    <w:p w14:paraId="6786E941" w14:textId="3ADCF1C6" w:rsidR="00BB0D19" w:rsidRDefault="00BB0D19" w:rsidP="005653C3">
      <w:pPr>
        <w:pStyle w:val="BodyText"/>
        <w:numPr>
          <w:ilvl w:val="0"/>
          <w:numId w:val="36"/>
        </w:numPr>
      </w:pPr>
      <w:r>
        <w:t>Mismatching or incorrect quotation marks (e.g. ″…</w:t>
      </w:r>
      <w:r w:rsidRPr="00423DA4">
        <w:rPr>
          <w:rFonts w:ascii="Times New Roman" w:hAnsi="Times New Roman" w:cs="Times New Roman"/>
        </w:rPr>
        <w:t>‶</w:t>
      </w:r>
      <w:r>
        <w:t xml:space="preserve"> instead of correct “…”).</w:t>
      </w:r>
    </w:p>
    <w:p w14:paraId="606A5C8C" w14:textId="77777777" w:rsidR="00E70648" w:rsidRPr="007F40ED" w:rsidRDefault="00E70648" w:rsidP="00E70648">
      <w:pPr>
        <w:pStyle w:val="BodyText"/>
      </w:pPr>
    </w:p>
    <w:sectPr w:rsidR="00E70648" w:rsidRPr="007F40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F889" w14:textId="77777777" w:rsidR="00884323" w:rsidRDefault="00884323">
      <w:pPr>
        <w:spacing w:after="0"/>
      </w:pPr>
      <w:r>
        <w:separator/>
      </w:r>
    </w:p>
  </w:endnote>
  <w:endnote w:type="continuationSeparator" w:id="0">
    <w:p w14:paraId="5C8A806E" w14:textId="77777777" w:rsidR="00884323" w:rsidRDefault="00884323">
      <w:pPr>
        <w:spacing w:after="0"/>
      </w:pPr>
      <w:r>
        <w:continuationSeparator/>
      </w:r>
    </w:p>
  </w:endnote>
  <w:endnote w:type="continuationNotice" w:id="1">
    <w:p w14:paraId="3D72B450" w14:textId="77777777" w:rsidR="00884323" w:rsidRDefault="008843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C2DF0" w14:textId="77777777" w:rsidR="00884323" w:rsidRDefault="00884323">
      <w:r>
        <w:separator/>
      </w:r>
    </w:p>
  </w:footnote>
  <w:footnote w:type="continuationSeparator" w:id="0">
    <w:p w14:paraId="042A8E1D" w14:textId="77777777" w:rsidR="00884323" w:rsidRDefault="00884323">
      <w:r>
        <w:continuationSeparator/>
      </w:r>
    </w:p>
  </w:footnote>
  <w:footnote w:type="continuationNotice" w:id="1">
    <w:p w14:paraId="1A0121DE" w14:textId="77777777" w:rsidR="00884323" w:rsidRDefault="0088432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A049C"/>
    <w:multiLevelType w:val="multilevel"/>
    <w:tmpl w:val="1FC2A3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D3464B0"/>
    <w:multiLevelType w:val="hybridMultilevel"/>
    <w:tmpl w:val="FCFE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F1D28"/>
    <w:multiLevelType w:val="hybridMultilevel"/>
    <w:tmpl w:val="71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E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5"/>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1"/>
  </w:num>
  <w:num w:numId="24" w16cid:durableId="135612909">
    <w:abstractNumId w:val="19"/>
  </w:num>
  <w:num w:numId="25" w16cid:durableId="1802571389">
    <w:abstractNumId w:val="29"/>
  </w:num>
  <w:num w:numId="26" w16cid:durableId="1831215977">
    <w:abstractNumId w:val="18"/>
  </w:num>
  <w:num w:numId="27" w16cid:durableId="1569221027">
    <w:abstractNumId w:val="26"/>
  </w:num>
  <w:num w:numId="28" w16cid:durableId="1929918828">
    <w:abstractNumId w:val="14"/>
  </w:num>
  <w:num w:numId="29" w16cid:durableId="1694188962">
    <w:abstractNumId w:val="13"/>
  </w:num>
  <w:num w:numId="30" w16cid:durableId="1780830196">
    <w:abstractNumId w:val="12"/>
  </w:num>
  <w:num w:numId="31" w16cid:durableId="1011302362">
    <w:abstractNumId w:val="25"/>
  </w:num>
  <w:num w:numId="32" w16cid:durableId="618492491">
    <w:abstractNumId w:val="30"/>
  </w:num>
  <w:num w:numId="33" w16cid:durableId="2018534185">
    <w:abstractNumId w:val="23"/>
  </w:num>
  <w:num w:numId="34" w16cid:durableId="1129012035">
    <w:abstractNumId w:val="24"/>
  </w:num>
  <w:num w:numId="35" w16cid:durableId="445462800">
    <w:abstractNumId w:val="22"/>
  </w:num>
  <w:num w:numId="36" w16cid:durableId="659430093">
    <w:abstractNumId w:val="27"/>
  </w:num>
  <w:num w:numId="37" w16cid:durableId="1520467010">
    <w:abstractNumId w:val="17"/>
  </w:num>
  <w:num w:numId="38" w16cid:durableId="1818691982">
    <w:abstractNumId w:val="20"/>
  </w:num>
  <w:num w:numId="39" w16cid:durableId="2101481726">
    <w:abstractNumId w:val="11"/>
  </w:num>
  <w:num w:numId="40" w16cid:durableId="57205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5F"/>
    <w:rsid w:val="0000330B"/>
    <w:rsid w:val="0000637A"/>
    <w:rsid w:val="00010820"/>
    <w:rsid w:val="00010B60"/>
    <w:rsid w:val="00011C8B"/>
    <w:rsid w:val="00014B0A"/>
    <w:rsid w:val="00014DE4"/>
    <w:rsid w:val="000161E5"/>
    <w:rsid w:val="0002064A"/>
    <w:rsid w:val="00021567"/>
    <w:rsid w:val="00025911"/>
    <w:rsid w:val="0003676E"/>
    <w:rsid w:val="00037CD1"/>
    <w:rsid w:val="00040804"/>
    <w:rsid w:val="000408DD"/>
    <w:rsid w:val="00042625"/>
    <w:rsid w:val="0004788D"/>
    <w:rsid w:val="000559D1"/>
    <w:rsid w:val="00055FA1"/>
    <w:rsid w:val="00061B05"/>
    <w:rsid w:val="00062ADD"/>
    <w:rsid w:val="00063926"/>
    <w:rsid w:val="0006795E"/>
    <w:rsid w:val="00067DFF"/>
    <w:rsid w:val="00070737"/>
    <w:rsid w:val="00071625"/>
    <w:rsid w:val="00074430"/>
    <w:rsid w:val="0008149C"/>
    <w:rsid w:val="00081EBE"/>
    <w:rsid w:val="00086B5D"/>
    <w:rsid w:val="00090255"/>
    <w:rsid w:val="00091450"/>
    <w:rsid w:val="00092930"/>
    <w:rsid w:val="000949FC"/>
    <w:rsid w:val="00094E64"/>
    <w:rsid w:val="00096034"/>
    <w:rsid w:val="000A018F"/>
    <w:rsid w:val="000A08C1"/>
    <w:rsid w:val="000A3D16"/>
    <w:rsid w:val="000A4CBB"/>
    <w:rsid w:val="000B0F43"/>
    <w:rsid w:val="000B0F50"/>
    <w:rsid w:val="000B1C5B"/>
    <w:rsid w:val="000B390F"/>
    <w:rsid w:val="000B42C7"/>
    <w:rsid w:val="000C1193"/>
    <w:rsid w:val="000C7664"/>
    <w:rsid w:val="000D0DA8"/>
    <w:rsid w:val="000D5B9A"/>
    <w:rsid w:val="000E35F6"/>
    <w:rsid w:val="000E626A"/>
    <w:rsid w:val="000E65D8"/>
    <w:rsid w:val="000F5233"/>
    <w:rsid w:val="000F66F7"/>
    <w:rsid w:val="000F6E81"/>
    <w:rsid w:val="001007A2"/>
    <w:rsid w:val="00100E92"/>
    <w:rsid w:val="001057BE"/>
    <w:rsid w:val="00112717"/>
    <w:rsid w:val="00113FFA"/>
    <w:rsid w:val="00117B33"/>
    <w:rsid w:val="00117DEF"/>
    <w:rsid w:val="00124B68"/>
    <w:rsid w:val="00130465"/>
    <w:rsid w:val="001351AC"/>
    <w:rsid w:val="00136FFB"/>
    <w:rsid w:val="00137336"/>
    <w:rsid w:val="00143017"/>
    <w:rsid w:val="00145045"/>
    <w:rsid w:val="001453EC"/>
    <w:rsid w:val="00152DB5"/>
    <w:rsid w:val="001575A6"/>
    <w:rsid w:val="00160414"/>
    <w:rsid w:val="00160AC7"/>
    <w:rsid w:val="00160E53"/>
    <w:rsid w:val="00161AEE"/>
    <w:rsid w:val="00175CB1"/>
    <w:rsid w:val="00180E46"/>
    <w:rsid w:val="00181073"/>
    <w:rsid w:val="00190245"/>
    <w:rsid w:val="001941CD"/>
    <w:rsid w:val="00194828"/>
    <w:rsid w:val="00194D31"/>
    <w:rsid w:val="001953AB"/>
    <w:rsid w:val="00195619"/>
    <w:rsid w:val="001969C9"/>
    <w:rsid w:val="001A0DAF"/>
    <w:rsid w:val="001A1A1F"/>
    <w:rsid w:val="001A3AA4"/>
    <w:rsid w:val="001A4452"/>
    <w:rsid w:val="001A4EE9"/>
    <w:rsid w:val="001B1029"/>
    <w:rsid w:val="001C0073"/>
    <w:rsid w:val="001C05DA"/>
    <w:rsid w:val="001C3746"/>
    <w:rsid w:val="001C3DA7"/>
    <w:rsid w:val="001C4282"/>
    <w:rsid w:val="001C45AC"/>
    <w:rsid w:val="001C6DC9"/>
    <w:rsid w:val="001D16B4"/>
    <w:rsid w:val="001D256D"/>
    <w:rsid w:val="001D3C3A"/>
    <w:rsid w:val="001D4E67"/>
    <w:rsid w:val="001D5153"/>
    <w:rsid w:val="001D5396"/>
    <w:rsid w:val="001D6611"/>
    <w:rsid w:val="001D77FC"/>
    <w:rsid w:val="001F1E1A"/>
    <w:rsid w:val="001F72F3"/>
    <w:rsid w:val="001F7ABB"/>
    <w:rsid w:val="00201AAC"/>
    <w:rsid w:val="00202F10"/>
    <w:rsid w:val="00210DCB"/>
    <w:rsid w:val="00212D1A"/>
    <w:rsid w:val="002158AA"/>
    <w:rsid w:val="00221600"/>
    <w:rsid w:val="00223E07"/>
    <w:rsid w:val="00224454"/>
    <w:rsid w:val="0022525C"/>
    <w:rsid w:val="00227491"/>
    <w:rsid w:val="00227C1E"/>
    <w:rsid w:val="002316F2"/>
    <w:rsid w:val="0023426E"/>
    <w:rsid w:val="00236931"/>
    <w:rsid w:val="00240B29"/>
    <w:rsid w:val="00243715"/>
    <w:rsid w:val="002449DA"/>
    <w:rsid w:val="00245173"/>
    <w:rsid w:val="002455AC"/>
    <w:rsid w:val="00245E67"/>
    <w:rsid w:val="0024609D"/>
    <w:rsid w:val="00251AD4"/>
    <w:rsid w:val="002545EE"/>
    <w:rsid w:val="00254E03"/>
    <w:rsid w:val="00261305"/>
    <w:rsid w:val="00263A51"/>
    <w:rsid w:val="0026457E"/>
    <w:rsid w:val="00270285"/>
    <w:rsid w:val="002743A8"/>
    <w:rsid w:val="0027599A"/>
    <w:rsid w:val="00276DDF"/>
    <w:rsid w:val="0028182F"/>
    <w:rsid w:val="00282D3D"/>
    <w:rsid w:val="00284AA9"/>
    <w:rsid w:val="00290943"/>
    <w:rsid w:val="00290CBB"/>
    <w:rsid w:val="00292B2B"/>
    <w:rsid w:val="00293655"/>
    <w:rsid w:val="002937D5"/>
    <w:rsid w:val="00294D53"/>
    <w:rsid w:val="002A0F2C"/>
    <w:rsid w:val="002A3E8D"/>
    <w:rsid w:val="002A4602"/>
    <w:rsid w:val="002A475C"/>
    <w:rsid w:val="002A518B"/>
    <w:rsid w:val="002A7261"/>
    <w:rsid w:val="002A76B0"/>
    <w:rsid w:val="002B164B"/>
    <w:rsid w:val="002B1CC4"/>
    <w:rsid w:val="002B2715"/>
    <w:rsid w:val="002B2F95"/>
    <w:rsid w:val="002B325E"/>
    <w:rsid w:val="002C397A"/>
    <w:rsid w:val="002C5579"/>
    <w:rsid w:val="002C5ADF"/>
    <w:rsid w:val="002C61E4"/>
    <w:rsid w:val="002C71E6"/>
    <w:rsid w:val="002C7A79"/>
    <w:rsid w:val="002CF8D6"/>
    <w:rsid w:val="002D20EE"/>
    <w:rsid w:val="002D259C"/>
    <w:rsid w:val="002D5559"/>
    <w:rsid w:val="002E22F7"/>
    <w:rsid w:val="002E2596"/>
    <w:rsid w:val="002E61A0"/>
    <w:rsid w:val="002F0FE7"/>
    <w:rsid w:val="003001DF"/>
    <w:rsid w:val="003027E9"/>
    <w:rsid w:val="00303764"/>
    <w:rsid w:val="00321B33"/>
    <w:rsid w:val="003232DE"/>
    <w:rsid w:val="0032451B"/>
    <w:rsid w:val="00324830"/>
    <w:rsid w:val="00330D9F"/>
    <w:rsid w:val="00331A3B"/>
    <w:rsid w:val="00332000"/>
    <w:rsid w:val="00333826"/>
    <w:rsid w:val="00333CC9"/>
    <w:rsid w:val="00340CE3"/>
    <w:rsid w:val="00345EB6"/>
    <w:rsid w:val="00346A2B"/>
    <w:rsid w:val="00347550"/>
    <w:rsid w:val="00351182"/>
    <w:rsid w:val="00353925"/>
    <w:rsid w:val="00354FBC"/>
    <w:rsid w:val="00355AE0"/>
    <w:rsid w:val="003570C8"/>
    <w:rsid w:val="00363A63"/>
    <w:rsid w:val="00367EE0"/>
    <w:rsid w:val="00370911"/>
    <w:rsid w:val="003748CD"/>
    <w:rsid w:val="003750EE"/>
    <w:rsid w:val="003756FB"/>
    <w:rsid w:val="00376B6A"/>
    <w:rsid w:val="00384EE3"/>
    <w:rsid w:val="00385BCB"/>
    <w:rsid w:val="00390188"/>
    <w:rsid w:val="00391610"/>
    <w:rsid w:val="00391E46"/>
    <w:rsid w:val="00392733"/>
    <w:rsid w:val="0039513E"/>
    <w:rsid w:val="003953C4"/>
    <w:rsid w:val="003A30BF"/>
    <w:rsid w:val="003A3167"/>
    <w:rsid w:val="003A352E"/>
    <w:rsid w:val="003B4E10"/>
    <w:rsid w:val="003B5643"/>
    <w:rsid w:val="003B5E06"/>
    <w:rsid w:val="003C238D"/>
    <w:rsid w:val="003D16BD"/>
    <w:rsid w:val="003F0A70"/>
    <w:rsid w:val="003F100F"/>
    <w:rsid w:val="003F1174"/>
    <w:rsid w:val="003F4A25"/>
    <w:rsid w:val="003F4BFB"/>
    <w:rsid w:val="003F5654"/>
    <w:rsid w:val="004118DD"/>
    <w:rsid w:val="00415CB0"/>
    <w:rsid w:val="0041612E"/>
    <w:rsid w:val="004175D2"/>
    <w:rsid w:val="004178F3"/>
    <w:rsid w:val="004200A4"/>
    <w:rsid w:val="00423254"/>
    <w:rsid w:val="00423DA4"/>
    <w:rsid w:val="00424856"/>
    <w:rsid w:val="00433514"/>
    <w:rsid w:val="0043423A"/>
    <w:rsid w:val="00441703"/>
    <w:rsid w:val="00442D94"/>
    <w:rsid w:val="00444782"/>
    <w:rsid w:val="00447ACC"/>
    <w:rsid w:val="004523A4"/>
    <w:rsid w:val="00456259"/>
    <w:rsid w:val="00461AB5"/>
    <w:rsid w:val="004638B7"/>
    <w:rsid w:val="0046673B"/>
    <w:rsid w:val="00472D23"/>
    <w:rsid w:val="004737B7"/>
    <w:rsid w:val="00486324"/>
    <w:rsid w:val="00490004"/>
    <w:rsid w:val="00496389"/>
    <w:rsid w:val="00496F68"/>
    <w:rsid w:val="004A2695"/>
    <w:rsid w:val="004A3092"/>
    <w:rsid w:val="004A5163"/>
    <w:rsid w:val="004A6A2E"/>
    <w:rsid w:val="004A75D2"/>
    <w:rsid w:val="004A7AB5"/>
    <w:rsid w:val="004A7D5C"/>
    <w:rsid w:val="004B1334"/>
    <w:rsid w:val="004B445A"/>
    <w:rsid w:val="004B5DED"/>
    <w:rsid w:val="004B6C9E"/>
    <w:rsid w:val="004C0148"/>
    <w:rsid w:val="004C23A4"/>
    <w:rsid w:val="004C5AE7"/>
    <w:rsid w:val="004C71E7"/>
    <w:rsid w:val="004C7AFB"/>
    <w:rsid w:val="004D0397"/>
    <w:rsid w:val="004D06DA"/>
    <w:rsid w:val="004D2846"/>
    <w:rsid w:val="004D765D"/>
    <w:rsid w:val="004E2552"/>
    <w:rsid w:val="004E29B3"/>
    <w:rsid w:val="004E63A5"/>
    <w:rsid w:val="004E7D5D"/>
    <w:rsid w:val="004F0E74"/>
    <w:rsid w:val="004F4963"/>
    <w:rsid w:val="004F531D"/>
    <w:rsid w:val="004F572D"/>
    <w:rsid w:val="004F66FA"/>
    <w:rsid w:val="004F7245"/>
    <w:rsid w:val="005015E2"/>
    <w:rsid w:val="00501EBC"/>
    <w:rsid w:val="00502276"/>
    <w:rsid w:val="00502F79"/>
    <w:rsid w:val="005069A8"/>
    <w:rsid w:val="0052378E"/>
    <w:rsid w:val="00526FEA"/>
    <w:rsid w:val="005323EF"/>
    <w:rsid w:val="00536DC9"/>
    <w:rsid w:val="0054153E"/>
    <w:rsid w:val="005418DD"/>
    <w:rsid w:val="00544DF5"/>
    <w:rsid w:val="0054762C"/>
    <w:rsid w:val="00547CEC"/>
    <w:rsid w:val="0055193E"/>
    <w:rsid w:val="005546B7"/>
    <w:rsid w:val="00557398"/>
    <w:rsid w:val="0056056D"/>
    <w:rsid w:val="00563E83"/>
    <w:rsid w:val="005653C3"/>
    <w:rsid w:val="00566B3E"/>
    <w:rsid w:val="0057301C"/>
    <w:rsid w:val="00573A87"/>
    <w:rsid w:val="00573BA3"/>
    <w:rsid w:val="00581C62"/>
    <w:rsid w:val="00590D07"/>
    <w:rsid w:val="005928FE"/>
    <w:rsid w:val="0059353A"/>
    <w:rsid w:val="00594D58"/>
    <w:rsid w:val="00594DB8"/>
    <w:rsid w:val="00594DFF"/>
    <w:rsid w:val="005957FC"/>
    <w:rsid w:val="005A14DC"/>
    <w:rsid w:val="005A184B"/>
    <w:rsid w:val="005A2709"/>
    <w:rsid w:val="005A600A"/>
    <w:rsid w:val="005A63E1"/>
    <w:rsid w:val="005B135E"/>
    <w:rsid w:val="005C212B"/>
    <w:rsid w:val="005C344E"/>
    <w:rsid w:val="005C62AE"/>
    <w:rsid w:val="005C64AA"/>
    <w:rsid w:val="005D1141"/>
    <w:rsid w:val="005D2E82"/>
    <w:rsid w:val="005E1117"/>
    <w:rsid w:val="005E1E3E"/>
    <w:rsid w:val="005F03E4"/>
    <w:rsid w:val="00602D54"/>
    <w:rsid w:val="00604A67"/>
    <w:rsid w:val="00605DC1"/>
    <w:rsid w:val="00605DE0"/>
    <w:rsid w:val="00606597"/>
    <w:rsid w:val="0060727F"/>
    <w:rsid w:val="0060749F"/>
    <w:rsid w:val="0061053D"/>
    <w:rsid w:val="0061362F"/>
    <w:rsid w:val="006136F0"/>
    <w:rsid w:val="00614496"/>
    <w:rsid w:val="00615E8B"/>
    <w:rsid w:val="00621C27"/>
    <w:rsid w:val="006239F4"/>
    <w:rsid w:val="00636246"/>
    <w:rsid w:val="006543E3"/>
    <w:rsid w:val="00656A07"/>
    <w:rsid w:val="00657717"/>
    <w:rsid w:val="00663ED2"/>
    <w:rsid w:val="006648D4"/>
    <w:rsid w:val="00665203"/>
    <w:rsid w:val="00665891"/>
    <w:rsid w:val="006659A1"/>
    <w:rsid w:val="00673A69"/>
    <w:rsid w:val="00682324"/>
    <w:rsid w:val="0068267E"/>
    <w:rsid w:val="00682BDD"/>
    <w:rsid w:val="006845C0"/>
    <w:rsid w:val="006902D1"/>
    <w:rsid w:val="00692C4D"/>
    <w:rsid w:val="00693C6C"/>
    <w:rsid w:val="00695671"/>
    <w:rsid w:val="00697F4B"/>
    <w:rsid w:val="006A0639"/>
    <w:rsid w:val="006A0926"/>
    <w:rsid w:val="006A4091"/>
    <w:rsid w:val="006A5472"/>
    <w:rsid w:val="006A5B35"/>
    <w:rsid w:val="006B1107"/>
    <w:rsid w:val="006B4DE3"/>
    <w:rsid w:val="006B55DD"/>
    <w:rsid w:val="006B7EE5"/>
    <w:rsid w:val="006C08BF"/>
    <w:rsid w:val="006D096D"/>
    <w:rsid w:val="006D16B3"/>
    <w:rsid w:val="006D2650"/>
    <w:rsid w:val="006D782C"/>
    <w:rsid w:val="006D7902"/>
    <w:rsid w:val="006E0261"/>
    <w:rsid w:val="006E2BD4"/>
    <w:rsid w:val="006E35C3"/>
    <w:rsid w:val="006E4307"/>
    <w:rsid w:val="006E74CA"/>
    <w:rsid w:val="006F5C53"/>
    <w:rsid w:val="00703F3D"/>
    <w:rsid w:val="00704939"/>
    <w:rsid w:val="00706967"/>
    <w:rsid w:val="0071014D"/>
    <w:rsid w:val="0071079D"/>
    <w:rsid w:val="00710CA6"/>
    <w:rsid w:val="00727020"/>
    <w:rsid w:val="00731347"/>
    <w:rsid w:val="00737454"/>
    <w:rsid w:val="0073782C"/>
    <w:rsid w:val="0074517E"/>
    <w:rsid w:val="007458EC"/>
    <w:rsid w:val="00751139"/>
    <w:rsid w:val="00751C7F"/>
    <w:rsid w:val="00752632"/>
    <w:rsid w:val="00762B4D"/>
    <w:rsid w:val="007642BD"/>
    <w:rsid w:val="00770673"/>
    <w:rsid w:val="0077223A"/>
    <w:rsid w:val="00772C3B"/>
    <w:rsid w:val="00784D58"/>
    <w:rsid w:val="00785A26"/>
    <w:rsid w:val="00785D74"/>
    <w:rsid w:val="00790F1A"/>
    <w:rsid w:val="007918FF"/>
    <w:rsid w:val="00792CC6"/>
    <w:rsid w:val="007948C5"/>
    <w:rsid w:val="00794DC1"/>
    <w:rsid w:val="00795672"/>
    <w:rsid w:val="00796A3E"/>
    <w:rsid w:val="00797939"/>
    <w:rsid w:val="00797E0D"/>
    <w:rsid w:val="007A2B5E"/>
    <w:rsid w:val="007A7681"/>
    <w:rsid w:val="007B588F"/>
    <w:rsid w:val="007B5E8A"/>
    <w:rsid w:val="007B7AD3"/>
    <w:rsid w:val="007C37CC"/>
    <w:rsid w:val="007C48EA"/>
    <w:rsid w:val="007C642F"/>
    <w:rsid w:val="007C6652"/>
    <w:rsid w:val="007D3C5B"/>
    <w:rsid w:val="007E2ECF"/>
    <w:rsid w:val="007E7A70"/>
    <w:rsid w:val="007F1CA8"/>
    <w:rsid w:val="007F1EDB"/>
    <w:rsid w:val="007F40ED"/>
    <w:rsid w:val="007F5849"/>
    <w:rsid w:val="0080487D"/>
    <w:rsid w:val="00806600"/>
    <w:rsid w:val="0081065F"/>
    <w:rsid w:val="00810A28"/>
    <w:rsid w:val="00812034"/>
    <w:rsid w:val="00812F30"/>
    <w:rsid w:val="008219CE"/>
    <w:rsid w:val="00821A52"/>
    <w:rsid w:val="00823418"/>
    <w:rsid w:val="00824C59"/>
    <w:rsid w:val="00825199"/>
    <w:rsid w:val="00827EDD"/>
    <w:rsid w:val="00830269"/>
    <w:rsid w:val="00832B33"/>
    <w:rsid w:val="00835970"/>
    <w:rsid w:val="00835EF0"/>
    <w:rsid w:val="008360ED"/>
    <w:rsid w:val="00836C0A"/>
    <w:rsid w:val="00841976"/>
    <w:rsid w:val="00843B5E"/>
    <w:rsid w:val="008474CB"/>
    <w:rsid w:val="00853703"/>
    <w:rsid w:val="008625A0"/>
    <w:rsid w:val="00862AB6"/>
    <w:rsid w:val="00870983"/>
    <w:rsid w:val="00871156"/>
    <w:rsid w:val="0087211F"/>
    <w:rsid w:val="00876B98"/>
    <w:rsid w:val="00880AC1"/>
    <w:rsid w:val="0088254E"/>
    <w:rsid w:val="00884323"/>
    <w:rsid w:val="008874A4"/>
    <w:rsid w:val="008903EF"/>
    <w:rsid w:val="00895196"/>
    <w:rsid w:val="008A28C7"/>
    <w:rsid w:val="008A33E5"/>
    <w:rsid w:val="008A5DFE"/>
    <w:rsid w:val="008A6A0D"/>
    <w:rsid w:val="008B67F3"/>
    <w:rsid w:val="008C2E08"/>
    <w:rsid w:val="008C3410"/>
    <w:rsid w:val="008C3C5B"/>
    <w:rsid w:val="008C48A5"/>
    <w:rsid w:val="008C5CA5"/>
    <w:rsid w:val="008C6E37"/>
    <w:rsid w:val="008C75FF"/>
    <w:rsid w:val="008D322D"/>
    <w:rsid w:val="008D3616"/>
    <w:rsid w:val="008D436A"/>
    <w:rsid w:val="008D6863"/>
    <w:rsid w:val="008E3D9C"/>
    <w:rsid w:val="008E742A"/>
    <w:rsid w:val="008E789D"/>
    <w:rsid w:val="008F3C86"/>
    <w:rsid w:val="008F5633"/>
    <w:rsid w:val="008F639B"/>
    <w:rsid w:val="008F63BF"/>
    <w:rsid w:val="008F6768"/>
    <w:rsid w:val="00900BCA"/>
    <w:rsid w:val="00901F4F"/>
    <w:rsid w:val="00905C88"/>
    <w:rsid w:val="0091480E"/>
    <w:rsid w:val="00915177"/>
    <w:rsid w:val="009154BE"/>
    <w:rsid w:val="00921DE9"/>
    <w:rsid w:val="00926D4C"/>
    <w:rsid w:val="00930FA7"/>
    <w:rsid w:val="00932AD3"/>
    <w:rsid w:val="00934853"/>
    <w:rsid w:val="009371C1"/>
    <w:rsid w:val="00946F81"/>
    <w:rsid w:val="009476CB"/>
    <w:rsid w:val="00956854"/>
    <w:rsid w:val="00957449"/>
    <w:rsid w:val="00962718"/>
    <w:rsid w:val="00965150"/>
    <w:rsid w:val="009663B1"/>
    <w:rsid w:val="00972B6E"/>
    <w:rsid w:val="00975309"/>
    <w:rsid w:val="00983F93"/>
    <w:rsid w:val="00987D8C"/>
    <w:rsid w:val="00990E9F"/>
    <w:rsid w:val="00995012"/>
    <w:rsid w:val="0099751B"/>
    <w:rsid w:val="009A22E8"/>
    <w:rsid w:val="009A36C0"/>
    <w:rsid w:val="009A589C"/>
    <w:rsid w:val="009A6C4D"/>
    <w:rsid w:val="009B1C99"/>
    <w:rsid w:val="009B320A"/>
    <w:rsid w:val="009B3A78"/>
    <w:rsid w:val="009C679C"/>
    <w:rsid w:val="009D1018"/>
    <w:rsid w:val="009D35DB"/>
    <w:rsid w:val="009D36B0"/>
    <w:rsid w:val="009D664D"/>
    <w:rsid w:val="009D686D"/>
    <w:rsid w:val="009E00F7"/>
    <w:rsid w:val="009E0630"/>
    <w:rsid w:val="009E20F6"/>
    <w:rsid w:val="009E35FB"/>
    <w:rsid w:val="009E58B2"/>
    <w:rsid w:val="009E6485"/>
    <w:rsid w:val="009E65F4"/>
    <w:rsid w:val="009E7C12"/>
    <w:rsid w:val="009F2EB2"/>
    <w:rsid w:val="009F39AE"/>
    <w:rsid w:val="009F76C1"/>
    <w:rsid w:val="009F7AD4"/>
    <w:rsid w:val="00A07DCF"/>
    <w:rsid w:val="00A12BC9"/>
    <w:rsid w:val="00A13E99"/>
    <w:rsid w:val="00A2271B"/>
    <w:rsid w:val="00A22F6D"/>
    <w:rsid w:val="00A23AA5"/>
    <w:rsid w:val="00A23BC5"/>
    <w:rsid w:val="00A3027E"/>
    <w:rsid w:val="00A32268"/>
    <w:rsid w:val="00A341F6"/>
    <w:rsid w:val="00A41624"/>
    <w:rsid w:val="00A44C57"/>
    <w:rsid w:val="00A50ACB"/>
    <w:rsid w:val="00A52680"/>
    <w:rsid w:val="00A550CF"/>
    <w:rsid w:val="00A56BD8"/>
    <w:rsid w:val="00A62854"/>
    <w:rsid w:val="00A62DB6"/>
    <w:rsid w:val="00A643A6"/>
    <w:rsid w:val="00A65B28"/>
    <w:rsid w:val="00A75D7C"/>
    <w:rsid w:val="00A81654"/>
    <w:rsid w:val="00A81E99"/>
    <w:rsid w:val="00A87FCD"/>
    <w:rsid w:val="00A938E9"/>
    <w:rsid w:val="00A93B06"/>
    <w:rsid w:val="00A9664A"/>
    <w:rsid w:val="00AA0DA6"/>
    <w:rsid w:val="00AA22D9"/>
    <w:rsid w:val="00AA23FC"/>
    <w:rsid w:val="00AA7491"/>
    <w:rsid w:val="00AB10D5"/>
    <w:rsid w:val="00AB1B37"/>
    <w:rsid w:val="00AB4805"/>
    <w:rsid w:val="00AB548B"/>
    <w:rsid w:val="00AB7E6C"/>
    <w:rsid w:val="00AC1C54"/>
    <w:rsid w:val="00AC4E02"/>
    <w:rsid w:val="00AD25B1"/>
    <w:rsid w:val="00AD2A3B"/>
    <w:rsid w:val="00AD4024"/>
    <w:rsid w:val="00AD4432"/>
    <w:rsid w:val="00AD563C"/>
    <w:rsid w:val="00AD67EA"/>
    <w:rsid w:val="00AD6A6B"/>
    <w:rsid w:val="00AD6CD3"/>
    <w:rsid w:val="00AE027C"/>
    <w:rsid w:val="00AE0F45"/>
    <w:rsid w:val="00AE1619"/>
    <w:rsid w:val="00AE54A2"/>
    <w:rsid w:val="00AF7E32"/>
    <w:rsid w:val="00B03090"/>
    <w:rsid w:val="00B10666"/>
    <w:rsid w:val="00B10D69"/>
    <w:rsid w:val="00B12859"/>
    <w:rsid w:val="00B15E74"/>
    <w:rsid w:val="00B23998"/>
    <w:rsid w:val="00B23CEC"/>
    <w:rsid w:val="00B32055"/>
    <w:rsid w:val="00B40DEE"/>
    <w:rsid w:val="00B417D5"/>
    <w:rsid w:val="00B42B5E"/>
    <w:rsid w:val="00B45D17"/>
    <w:rsid w:val="00B55384"/>
    <w:rsid w:val="00B56E0E"/>
    <w:rsid w:val="00B62711"/>
    <w:rsid w:val="00B644CC"/>
    <w:rsid w:val="00B665B7"/>
    <w:rsid w:val="00B71624"/>
    <w:rsid w:val="00B74F3C"/>
    <w:rsid w:val="00B754E3"/>
    <w:rsid w:val="00B834CD"/>
    <w:rsid w:val="00B8369A"/>
    <w:rsid w:val="00B83810"/>
    <w:rsid w:val="00B84738"/>
    <w:rsid w:val="00B85505"/>
    <w:rsid w:val="00B86193"/>
    <w:rsid w:val="00B86B75"/>
    <w:rsid w:val="00B919EF"/>
    <w:rsid w:val="00B9273E"/>
    <w:rsid w:val="00B93B90"/>
    <w:rsid w:val="00B94245"/>
    <w:rsid w:val="00B97F8E"/>
    <w:rsid w:val="00BA15C0"/>
    <w:rsid w:val="00BA7401"/>
    <w:rsid w:val="00BA79B8"/>
    <w:rsid w:val="00BB0D19"/>
    <w:rsid w:val="00BB54D4"/>
    <w:rsid w:val="00BC3E4B"/>
    <w:rsid w:val="00BC48D5"/>
    <w:rsid w:val="00BD0AE1"/>
    <w:rsid w:val="00BD1D3D"/>
    <w:rsid w:val="00BD4618"/>
    <w:rsid w:val="00BD668E"/>
    <w:rsid w:val="00BD6D55"/>
    <w:rsid w:val="00BE3884"/>
    <w:rsid w:val="00BE67DF"/>
    <w:rsid w:val="00BF2ED9"/>
    <w:rsid w:val="00BF666E"/>
    <w:rsid w:val="00C04588"/>
    <w:rsid w:val="00C04DC8"/>
    <w:rsid w:val="00C12ADB"/>
    <w:rsid w:val="00C137FB"/>
    <w:rsid w:val="00C21F5A"/>
    <w:rsid w:val="00C262D4"/>
    <w:rsid w:val="00C26888"/>
    <w:rsid w:val="00C32835"/>
    <w:rsid w:val="00C34042"/>
    <w:rsid w:val="00C36279"/>
    <w:rsid w:val="00C4091C"/>
    <w:rsid w:val="00C40AB6"/>
    <w:rsid w:val="00C40EED"/>
    <w:rsid w:val="00C4177E"/>
    <w:rsid w:val="00C41AAF"/>
    <w:rsid w:val="00C50D5A"/>
    <w:rsid w:val="00C517D6"/>
    <w:rsid w:val="00C51B77"/>
    <w:rsid w:val="00C56642"/>
    <w:rsid w:val="00C5681E"/>
    <w:rsid w:val="00C576F1"/>
    <w:rsid w:val="00C57F4B"/>
    <w:rsid w:val="00C62DDF"/>
    <w:rsid w:val="00C657C8"/>
    <w:rsid w:val="00C67EE1"/>
    <w:rsid w:val="00C722CD"/>
    <w:rsid w:val="00C82058"/>
    <w:rsid w:val="00C8798E"/>
    <w:rsid w:val="00C87BBB"/>
    <w:rsid w:val="00C923F9"/>
    <w:rsid w:val="00C931C3"/>
    <w:rsid w:val="00C9567A"/>
    <w:rsid w:val="00CA0608"/>
    <w:rsid w:val="00CA155C"/>
    <w:rsid w:val="00CA5C9F"/>
    <w:rsid w:val="00CA72BF"/>
    <w:rsid w:val="00CB0081"/>
    <w:rsid w:val="00CB32E6"/>
    <w:rsid w:val="00CB3E62"/>
    <w:rsid w:val="00CB5127"/>
    <w:rsid w:val="00CB5178"/>
    <w:rsid w:val="00CD565D"/>
    <w:rsid w:val="00CD5DAD"/>
    <w:rsid w:val="00CD7E37"/>
    <w:rsid w:val="00CE171A"/>
    <w:rsid w:val="00CE1F5D"/>
    <w:rsid w:val="00CE2D63"/>
    <w:rsid w:val="00CE4C2D"/>
    <w:rsid w:val="00CE7B35"/>
    <w:rsid w:val="00CF3801"/>
    <w:rsid w:val="00CF3D99"/>
    <w:rsid w:val="00CF5FEB"/>
    <w:rsid w:val="00CF6297"/>
    <w:rsid w:val="00D07DA0"/>
    <w:rsid w:val="00D109B5"/>
    <w:rsid w:val="00D129BF"/>
    <w:rsid w:val="00D138D0"/>
    <w:rsid w:val="00D153BC"/>
    <w:rsid w:val="00D22195"/>
    <w:rsid w:val="00D23060"/>
    <w:rsid w:val="00D25314"/>
    <w:rsid w:val="00D35B55"/>
    <w:rsid w:val="00D366FD"/>
    <w:rsid w:val="00D37674"/>
    <w:rsid w:val="00D3796A"/>
    <w:rsid w:val="00D52F88"/>
    <w:rsid w:val="00D546E3"/>
    <w:rsid w:val="00D65F96"/>
    <w:rsid w:val="00D729C7"/>
    <w:rsid w:val="00D806C8"/>
    <w:rsid w:val="00D8230E"/>
    <w:rsid w:val="00D87343"/>
    <w:rsid w:val="00D953A1"/>
    <w:rsid w:val="00DA2305"/>
    <w:rsid w:val="00DA42EA"/>
    <w:rsid w:val="00DA4574"/>
    <w:rsid w:val="00DA5A11"/>
    <w:rsid w:val="00DA6A0F"/>
    <w:rsid w:val="00DB08B8"/>
    <w:rsid w:val="00DB144A"/>
    <w:rsid w:val="00DB413F"/>
    <w:rsid w:val="00DC1997"/>
    <w:rsid w:val="00DC2D43"/>
    <w:rsid w:val="00DC3F34"/>
    <w:rsid w:val="00DC490B"/>
    <w:rsid w:val="00DD04E2"/>
    <w:rsid w:val="00DD0697"/>
    <w:rsid w:val="00DD4036"/>
    <w:rsid w:val="00DD5A60"/>
    <w:rsid w:val="00DE20CE"/>
    <w:rsid w:val="00DE240C"/>
    <w:rsid w:val="00DE2DB2"/>
    <w:rsid w:val="00DE33DE"/>
    <w:rsid w:val="00DF004E"/>
    <w:rsid w:val="00DF5CAD"/>
    <w:rsid w:val="00DF6815"/>
    <w:rsid w:val="00E012AB"/>
    <w:rsid w:val="00E04413"/>
    <w:rsid w:val="00E15B1F"/>
    <w:rsid w:val="00E23B6B"/>
    <w:rsid w:val="00E255AE"/>
    <w:rsid w:val="00E2643A"/>
    <w:rsid w:val="00E2723D"/>
    <w:rsid w:val="00E27BB9"/>
    <w:rsid w:val="00E315A3"/>
    <w:rsid w:val="00E3506A"/>
    <w:rsid w:val="00E3534C"/>
    <w:rsid w:val="00E35E7B"/>
    <w:rsid w:val="00E44FF1"/>
    <w:rsid w:val="00E45961"/>
    <w:rsid w:val="00E46C37"/>
    <w:rsid w:val="00E50464"/>
    <w:rsid w:val="00E5183A"/>
    <w:rsid w:val="00E55176"/>
    <w:rsid w:val="00E6024F"/>
    <w:rsid w:val="00E6075A"/>
    <w:rsid w:val="00E60B94"/>
    <w:rsid w:val="00E6302C"/>
    <w:rsid w:val="00E63911"/>
    <w:rsid w:val="00E642F0"/>
    <w:rsid w:val="00E70648"/>
    <w:rsid w:val="00E70B58"/>
    <w:rsid w:val="00E72078"/>
    <w:rsid w:val="00E72258"/>
    <w:rsid w:val="00E74FEB"/>
    <w:rsid w:val="00E76A85"/>
    <w:rsid w:val="00E82F38"/>
    <w:rsid w:val="00E83D25"/>
    <w:rsid w:val="00E86651"/>
    <w:rsid w:val="00E86B61"/>
    <w:rsid w:val="00E87508"/>
    <w:rsid w:val="00E90E81"/>
    <w:rsid w:val="00E915DF"/>
    <w:rsid w:val="00EA1359"/>
    <w:rsid w:val="00EA16E2"/>
    <w:rsid w:val="00EB27BE"/>
    <w:rsid w:val="00EC1AAD"/>
    <w:rsid w:val="00EC1E4A"/>
    <w:rsid w:val="00EC4752"/>
    <w:rsid w:val="00ED1BB0"/>
    <w:rsid w:val="00ED5985"/>
    <w:rsid w:val="00ED6F90"/>
    <w:rsid w:val="00ED73F1"/>
    <w:rsid w:val="00EE1DD5"/>
    <w:rsid w:val="00EE22E3"/>
    <w:rsid w:val="00EE4149"/>
    <w:rsid w:val="00F015FE"/>
    <w:rsid w:val="00F03365"/>
    <w:rsid w:val="00F036FD"/>
    <w:rsid w:val="00F066EA"/>
    <w:rsid w:val="00F07657"/>
    <w:rsid w:val="00F13F03"/>
    <w:rsid w:val="00F14480"/>
    <w:rsid w:val="00F1713E"/>
    <w:rsid w:val="00F21D6D"/>
    <w:rsid w:val="00F2202A"/>
    <w:rsid w:val="00F22DBB"/>
    <w:rsid w:val="00F23481"/>
    <w:rsid w:val="00F2516C"/>
    <w:rsid w:val="00F255B2"/>
    <w:rsid w:val="00F26535"/>
    <w:rsid w:val="00F31C16"/>
    <w:rsid w:val="00F32EB6"/>
    <w:rsid w:val="00F338EE"/>
    <w:rsid w:val="00F362CB"/>
    <w:rsid w:val="00F366D5"/>
    <w:rsid w:val="00F37180"/>
    <w:rsid w:val="00F3771F"/>
    <w:rsid w:val="00F44198"/>
    <w:rsid w:val="00F45016"/>
    <w:rsid w:val="00F4503A"/>
    <w:rsid w:val="00F46790"/>
    <w:rsid w:val="00F47DC9"/>
    <w:rsid w:val="00F512C3"/>
    <w:rsid w:val="00F516C1"/>
    <w:rsid w:val="00F51A01"/>
    <w:rsid w:val="00F52DD5"/>
    <w:rsid w:val="00F53C75"/>
    <w:rsid w:val="00F54EB8"/>
    <w:rsid w:val="00F5614E"/>
    <w:rsid w:val="00F611A0"/>
    <w:rsid w:val="00F648DB"/>
    <w:rsid w:val="00F665C6"/>
    <w:rsid w:val="00F66D2C"/>
    <w:rsid w:val="00F677DA"/>
    <w:rsid w:val="00F705E6"/>
    <w:rsid w:val="00F70EA8"/>
    <w:rsid w:val="00F73DDA"/>
    <w:rsid w:val="00F83C91"/>
    <w:rsid w:val="00F84401"/>
    <w:rsid w:val="00F8699E"/>
    <w:rsid w:val="00F87DDA"/>
    <w:rsid w:val="00F90110"/>
    <w:rsid w:val="00F964E7"/>
    <w:rsid w:val="00FA017F"/>
    <w:rsid w:val="00FA74E1"/>
    <w:rsid w:val="00FC2276"/>
    <w:rsid w:val="00FC2D07"/>
    <w:rsid w:val="00FD0582"/>
    <w:rsid w:val="00FD0CFE"/>
    <w:rsid w:val="00FD2E2F"/>
    <w:rsid w:val="00FD3A71"/>
    <w:rsid w:val="00FD5540"/>
    <w:rsid w:val="00FD75B9"/>
    <w:rsid w:val="00FE0265"/>
    <w:rsid w:val="00FE5D47"/>
    <w:rsid w:val="00FF1C4B"/>
    <w:rsid w:val="00FF2632"/>
    <w:rsid w:val="00FF3235"/>
    <w:rsid w:val="00FF5638"/>
    <w:rsid w:val="02DC9C1B"/>
    <w:rsid w:val="0440AC08"/>
    <w:rsid w:val="04E55561"/>
    <w:rsid w:val="07D51B92"/>
    <w:rsid w:val="09E3AAAD"/>
    <w:rsid w:val="0BD1BB5D"/>
    <w:rsid w:val="0CFBB046"/>
    <w:rsid w:val="0E5142CA"/>
    <w:rsid w:val="109CC510"/>
    <w:rsid w:val="1371292F"/>
    <w:rsid w:val="1776FEDA"/>
    <w:rsid w:val="1C04BA24"/>
    <w:rsid w:val="1E0FD924"/>
    <w:rsid w:val="247DB3CB"/>
    <w:rsid w:val="248E6621"/>
    <w:rsid w:val="277A4362"/>
    <w:rsid w:val="284170EE"/>
    <w:rsid w:val="287561D9"/>
    <w:rsid w:val="2AD728F8"/>
    <w:rsid w:val="2FAE333F"/>
    <w:rsid w:val="31B7F159"/>
    <w:rsid w:val="336905AA"/>
    <w:rsid w:val="33EE043B"/>
    <w:rsid w:val="359C0BE3"/>
    <w:rsid w:val="3648E2D2"/>
    <w:rsid w:val="382BD8F2"/>
    <w:rsid w:val="388D7770"/>
    <w:rsid w:val="4121DB9B"/>
    <w:rsid w:val="4305E7C4"/>
    <w:rsid w:val="48FB1F45"/>
    <w:rsid w:val="49A6D4C5"/>
    <w:rsid w:val="4E4AF108"/>
    <w:rsid w:val="4EC42F35"/>
    <w:rsid w:val="5016E21B"/>
    <w:rsid w:val="52CF2853"/>
    <w:rsid w:val="58F8E4FE"/>
    <w:rsid w:val="5BF26778"/>
    <w:rsid w:val="5DF4DA2D"/>
    <w:rsid w:val="5F0A5418"/>
    <w:rsid w:val="611D6930"/>
    <w:rsid w:val="612BDFFE"/>
    <w:rsid w:val="61DE1412"/>
    <w:rsid w:val="62B26FED"/>
    <w:rsid w:val="6361BD1A"/>
    <w:rsid w:val="639F6872"/>
    <w:rsid w:val="63BDCDDA"/>
    <w:rsid w:val="66A30CE5"/>
    <w:rsid w:val="694FE585"/>
    <w:rsid w:val="6E464124"/>
    <w:rsid w:val="6E68E85D"/>
    <w:rsid w:val="725691DF"/>
    <w:rsid w:val="76EE04DA"/>
    <w:rsid w:val="79644945"/>
    <w:rsid w:val="79D1DA73"/>
    <w:rsid w:val="7C1D6B8B"/>
    <w:rsid w:val="7C5D4C0C"/>
    <w:rsid w:val="7E9B1CB1"/>
    <w:rsid w:val="7F619D71"/>
    <w:rsid w:val="7FA24A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A36E63BB-9777-475C-B01C-ADECB676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A6B"/>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character" w:customStyle="1" w:styleId="hljs-selector-class">
    <w:name w:val="hljs-selector-class"/>
    <w:basedOn w:val="DefaultParagraphFont"/>
    <w:rsid w:val="005A63E1"/>
  </w:style>
  <w:style w:type="character" w:customStyle="1" w:styleId="hljs-selector-tag">
    <w:name w:val="hljs-selector-tag"/>
    <w:basedOn w:val="DefaultParagraphFont"/>
    <w:rsid w:val="005A63E1"/>
  </w:style>
  <w:style w:type="paragraph" w:styleId="Header">
    <w:name w:val="header"/>
    <w:basedOn w:val="Normal"/>
    <w:link w:val="HeaderChar"/>
    <w:semiHidden/>
    <w:unhideWhenUsed/>
    <w:rsid w:val="00E27BB9"/>
    <w:pPr>
      <w:tabs>
        <w:tab w:val="center" w:pos="4680"/>
        <w:tab w:val="right" w:pos="9360"/>
      </w:tabs>
      <w:spacing w:after="0"/>
    </w:pPr>
  </w:style>
  <w:style w:type="character" w:customStyle="1" w:styleId="HeaderChar">
    <w:name w:val="Header Char"/>
    <w:basedOn w:val="DefaultParagraphFont"/>
    <w:link w:val="Header"/>
    <w:semiHidden/>
    <w:rsid w:val="00E27BB9"/>
  </w:style>
  <w:style w:type="paragraph" w:styleId="Footer">
    <w:name w:val="footer"/>
    <w:basedOn w:val="Normal"/>
    <w:link w:val="FooterChar"/>
    <w:semiHidden/>
    <w:unhideWhenUsed/>
    <w:rsid w:val="00E27BB9"/>
    <w:pPr>
      <w:tabs>
        <w:tab w:val="center" w:pos="4680"/>
        <w:tab w:val="right" w:pos="9360"/>
      </w:tabs>
      <w:spacing w:after="0"/>
    </w:pPr>
  </w:style>
  <w:style w:type="character" w:customStyle="1" w:styleId="FooterChar">
    <w:name w:val="Footer Char"/>
    <w:basedOn w:val="DefaultParagraphFont"/>
    <w:link w:val="Footer"/>
    <w:semiHidden/>
    <w:rsid w:val="00E27BB9"/>
  </w:style>
  <w:style w:type="paragraph" w:styleId="Revision">
    <w:name w:val="Revision"/>
    <w:hidden/>
    <w:semiHidden/>
    <w:rsid w:val="0024609D"/>
    <w:pPr>
      <w:spacing w:after="0"/>
    </w:pPr>
  </w:style>
  <w:style w:type="character" w:styleId="Mention">
    <w:name w:val="Mention"/>
    <w:basedOn w:val="DefaultParagraphFont"/>
    <w:uiPriority w:val="99"/>
    <w:unhideWhenUsed/>
    <w:rsid w:val="0039161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16064039">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06839588">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awel.kaminski@uni.l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wel.kaminski@uni.lu" TargetMode="External"/><Relationship Id="rId5" Type="http://schemas.openxmlformats.org/officeDocument/2006/relationships/settings" Target="settings.xml"/><Relationship Id="rId10" Type="http://schemas.openxmlformats.org/officeDocument/2006/relationships/hyperlink" Target="mailto:anton.borlinghaus@degruyter.com" TargetMode="External"/><Relationship Id="rId4" Type="http://schemas.openxmlformats.org/officeDocument/2006/relationships/styles" Target="styles.xml"/><Relationship Id="rId9" Type="http://schemas.openxmlformats.org/officeDocument/2006/relationships/hyperlink" Target="mailto:pawel.kaminski@uni.l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cp:lastModifiedBy>Pawel KAMINSKI</cp:lastModifiedBy>
  <cp:revision>167</cp:revision>
  <dcterms:created xsi:type="dcterms:W3CDTF">2024-04-16T23:47:00Z</dcterms:created>
  <dcterms:modified xsi:type="dcterms:W3CDTF">2024-06-17T09:27:00Z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